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C7A92" w14:textId="77777777" w:rsidR="00143A67" w:rsidRPr="00735D47" w:rsidRDefault="00143A67" w:rsidP="00143A67">
      <w:pPr>
        <w:shd w:val="clear" w:color="auto" w:fill="FFFFFF"/>
        <w:spacing w:after="60" w:line="270" w:lineRule="atLeast"/>
        <w:outlineLvl w:val="3"/>
        <w:rPr>
          <w:rFonts w:eastAsia="Times New Roman" w:cs="Segoe UI"/>
          <w:b/>
          <w:bCs/>
          <w:kern w:val="0"/>
          <w14:ligatures w14:val="none"/>
        </w:rPr>
      </w:pPr>
      <w:r w:rsidRPr="00735D47">
        <w:rPr>
          <w:rFonts w:eastAsia="Times New Roman" w:cs="Segoe UI"/>
          <w:b/>
          <w:bCs/>
          <w:kern w:val="0"/>
          <w14:ligatures w14:val="none"/>
        </w:rPr>
        <w:t>INDICATION AND USAGE</w:t>
      </w:r>
    </w:p>
    <w:p w14:paraId="48973DBB" w14:textId="77777777" w:rsidR="00143A67" w:rsidRPr="00735D47" w:rsidRDefault="00143A67" w:rsidP="00735D47">
      <w:pPr>
        <w:shd w:val="clear" w:color="auto" w:fill="FFFFFF"/>
        <w:spacing w:after="60" w:line="270" w:lineRule="atLeast"/>
        <w:outlineLvl w:val="3"/>
        <w:rPr>
          <w:rFonts w:eastAsia="Times New Roman" w:cs="Segoe UI"/>
          <w:kern w:val="0"/>
          <w14:ligatures w14:val="none"/>
        </w:rPr>
      </w:pPr>
      <w:r w:rsidRPr="00735D47">
        <w:rPr>
          <w:rFonts w:eastAsia="Times New Roman" w:cs="Segoe UI"/>
          <w:kern w:val="0"/>
          <w14:ligatures w14:val="none"/>
        </w:rPr>
        <w:t>TWIRLA is indicated as a method of contraception for use in women of reproductive potential with a BMI &lt;30 kg/m</w:t>
      </w:r>
      <w:r w:rsidRPr="00135D96">
        <w:rPr>
          <w:rFonts w:eastAsia="Times New Roman" w:cs="Segoe UI"/>
          <w:kern w:val="0"/>
          <w:vertAlign w:val="superscript"/>
          <w14:ligatures w14:val="none"/>
        </w:rPr>
        <w:t>2</w:t>
      </w:r>
      <w:r w:rsidRPr="00735D47">
        <w:rPr>
          <w:rFonts w:eastAsia="Times New Roman" w:cs="Segoe UI"/>
          <w:kern w:val="0"/>
          <w14:ligatures w14:val="none"/>
        </w:rPr>
        <w:t> for whom a combined hormonal contraceptive is appropriate.</w:t>
      </w:r>
    </w:p>
    <w:p w14:paraId="6D28112A" w14:textId="77777777" w:rsidR="00143A67" w:rsidRPr="00735D47" w:rsidRDefault="00143A67" w:rsidP="00143A67">
      <w:pPr>
        <w:shd w:val="clear" w:color="auto" w:fill="FFFFFF"/>
        <w:spacing w:after="60" w:line="270" w:lineRule="atLeast"/>
        <w:outlineLvl w:val="3"/>
        <w:rPr>
          <w:rFonts w:eastAsia="Times New Roman" w:cs="Segoe UI"/>
          <w:kern w:val="0"/>
          <w14:ligatures w14:val="none"/>
        </w:rPr>
      </w:pPr>
      <w:r w:rsidRPr="00990703">
        <w:rPr>
          <w:rFonts w:eastAsia="Times New Roman" w:cs="Segoe UI"/>
          <w:kern w:val="0"/>
          <w:u w:val="single"/>
          <w14:ligatures w14:val="none"/>
        </w:rPr>
        <w:t>Limitations of Use</w:t>
      </w:r>
      <w:r w:rsidRPr="00735D47">
        <w:rPr>
          <w:rFonts w:eastAsia="Times New Roman" w:cs="Segoe UI"/>
          <w:kern w:val="0"/>
          <w14:ligatures w14:val="none"/>
        </w:rPr>
        <w:t>:</w:t>
      </w:r>
    </w:p>
    <w:p w14:paraId="3527571E" w14:textId="77777777" w:rsidR="00143A67" w:rsidRPr="00735D47" w:rsidRDefault="00143A67" w:rsidP="00735D47">
      <w:pPr>
        <w:shd w:val="clear" w:color="auto" w:fill="FFFFFF"/>
        <w:spacing w:after="60" w:line="270" w:lineRule="atLeast"/>
        <w:outlineLvl w:val="3"/>
        <w:rPr>
          <w:rFonts w:eastAsia="Times New Roman" w:cs="Segoe UI"/>
          <w:kern w:val="0"/>
          <w14:ligatures w14:val="none"/>
        </w:rPr>
      </w:pPr>
      <w:r w:rsidRPr="00735D47">
        <w:rPr>
          <w:rFonts w:eastAsia="Times New Roman" w:cs="Segoe UI"/>
          <w:kern w:val="0"/>
          <w14:ligatures w14:val="none"/>
        </w:rPr>
        <w:t>Consider the reduced effectiveness of TWIRLA in women with a BMI ≥25 to &lt;30 kg/m</w:t>
      </w:r>
      <w:r w:rsidRPr="00135D96">
        <w:rPr>
          <w:rFonts w:eastAsia="Times New Roman" w:cs="Segoe UI"/>
          <w:kern w:val="0"/>
          <w:vertAlign w:val="superscript"/>
          <w14:ligatures w14:val="none"/>
        </w:rPr>
        <w:t>2</w:t>
      </w:r>
      <w:r w:rsidRPr="00735D47">
        <w:rPr>
          <w:rFonts w:eastAsia="Times New Roman" w:cs="Segoe UI"/>
          <w:kern w:val="0"/>
          <w14:ligatures w14:val="none"/>
        </w:rPr>
        <w:t> before prescribing TWIRLA. TWIRLA is contraindicated in women with a BMI ≥30 kg/m</w:t>
      </w:r>
      <w:r w:rsidRPr="00135D96">
        <w:rPr>
          <w:rFonts w:eastAsia="Times New Roman" w:cs="Segoe UI"/>
          <w:kern w:val="0"/>
          <w:vertAlign w:val="superscript"/>
          <w14:ligatures w14:val="none"/>
        </w:rPr>
        <w:t>2</w:t>
      </w:r>
      <w:r w:rsidRPr="00735D47">
        <w:rPr>
          <w:rFonts w:eastAsia="Times New Roman" w:cs="Segoe UI"/>
          <w:kern w:val="0"/>
          <w14:ligatures w14:val="none"/>
        </w:rPr>
        <w:t>.</w:t>
      </w:r>
    </w:p>
    <w:p w14:paraId="52AF7BE2" w14:textId="77777777" w:rsidR="00735D47" w:rsidRDefault="00735D47" w:rsidP="00143A67">
      <w:pPr>
        <w:shd w:val="clear" w:color="auto" w:fill="FFFFFF"/>
        <w:spacing w:after="60" w:line="270" w:lineRule="atLeast"/>
        <w:outlineLvl w:val="3"/>
        <w:rPr>
          <w:rFonts w:eastAsia="Times New Roman" w:cs="Segoe UI"/>
          <w:b/>
          <w:bCs/>
          <w:kern w:val="0"/>
          <w14:ligatures w14:val="none"/>
        </w:rPr>
      </w:pPr>
    </w:p>
    <w:p w14:paraId="0802ED62" w14:textId="0EC26529" w:rsidR="00143A67" w:rsidRPr="00735D47" w:rsidRDefault="00143A67" w:rsidP="00143A67">
      <w:pPr>
        <w:shd w:val="clear" w:color="auto" w:fill="FFFFFF"/>
        <w:spacing w:after="60" w:line="270" w:lineRule="atLeast"/>
        <w:outlineLvl w:val="3"/>
        <w:rPr>
          <w:rFonts w:eastAsia="Times New Roman" w:cs="Segoe UI"/>
          <w:b/>
          <w:bCs/>
          <w:kern w:val="0"/>
          <w14:ligatures w14:val="none"/>
        </w:rPr>
      </w:pPr>
      <w:r w:rsidRPr="00735D47">
        <w:rPr>
          <w:rFonts w:eastAsia="Times New Roman" w:cs="Segoe UI"/>
          <w:b/>
          <w:bCs/>
          <w:kern w:val="0"/>
          <w14:ligatures w14:val="none"/>
        </w:rPr>
        <w:t>IMPORTANT SAFETY INFORMATION</w:t>
      </w:r>
    </w:p>
    <w:p w14:paraId="4993BEE1" w14:textId="619C937A" w:rsidR="0033297B" w:rsidRPr="00143A67" w:rsidRDefault="0033297B" w:rsidP="00143A67">
      <w:pPr>
        <w:shd w:val="clear" w:color="auto" w:fill="FFFFFF"/>
        <w:spacing w:after="60" w:line="270" w:lineRule="atLeast"/>
        <w:outlineLvl w:val="3"/>
        <w:rPr>
          <w:rFonts w:ascii="Segoe UI" w:eastAsia="Times New Roman" w:hAnsi="Segoe UI" w:cs="Segoe UI"/>
          <w:b/>
          <w:bCs/>
          <w:kern w:val="0"/>
          <w14:ligatures w14:val="none"/>
        </w:rPr>
      </w:pPr>
      <w:r>
        <w:rPr>
          <w:rFonts w:ascii="Segoe UI" w:eastAsia="Times New Roman" w:hAnsi="Segoe UI" w:cs="Segoe UI"/>
          <w:b/>
          <w:bCs/>
          <w:noProof/>
          <w:kern w:val="0"/>
        </w:rPr>
        <mc:AlternateContent>
          <mc:Choice Requires="wps">
            <w:drawing>
              <wp:anchor distT="0" distB="0" distL="114300" distR="114300" simplePos="0" relativeHeight="251658240" behindDoc="0" locked="0" layoutInCell="1" allowOverlap="1" wp14:anchorId="4ED28F01" wp14:editId="5526227E">
                <wp:simplePos x="0" y="0"/>
                <wp:positionH relativeFrom="column">
                  <wp:posOffset>9525</wp:posOffset>
                </wp:positionH>
                <wp:positionV relativeFrom="paragraph">
                  <wp:posOffset>23495</wp:posOffset>
                </wp:positionV>
                <wp:extent cx="6381750" cy="2219325"/>
                <wp:effectExtent l="0" t="0" r="19050" b="28575"/>
                <wp:wrapNone/>
                <wp:docPr id="496220461" name="Text Box 2"/>
                <wp:cNvGraphicFramePr/>
                <a:graphic xmlns:a="http://schemas.openxmlformats.org/drawingml/2006/main">
                  <a:graphicData uri="http://schemas.microsoft.com/office/word/2010/wordprocessingShape">
                    <wps:wsp>
                      <wps:cNvSpPr txBox="1"/>
                      <wps:spPr>
                        <a:xfrm>
                          <a:off x="0" y="0"/>
                          <a:ext cx="6381750" cy="2219325"/>
                        </a:xfrm>
                        <a:prstGeom prst="rect">
                          <a:avLst/>
                        </a:prstGeom>
                        <a:solidFill>
                          <a:schemeClr val="lt1"/>
                        </a:solidFill>
                        <a:ln w="6350">
                          <a:solidFill>
                            <a:prstClr val="black"/>
                          </a:solidFill>
                        </a:ln>
                      </wps:spPr>
                      <wps:txbx>
                        <w:txbxContent>
                          <w:p w14:paraId="5FBF9980" w14:textId="5E0D8896" w:rsidR="0033297B" w:rsidRPr="00735D47" w:rsidRDefault="0033297B" w:rsidP="0033297B">
                            <w:pPr>
                              <w:shd w:val="clear" w:color="auto" w:fill="FFFFFF"/>
                              <w:spacing w:after="60" w:line="270" w:lineRule="atLeast"/>
                              <w:outlineLvl w:val="3"/>
                              <w:rPr>
                                <w:rFonts w:eastAsia="Times New Roman" w:cs="Segoe UI"/>
                                <w:b/>
                                <w:bCs/>
                                <w:kern w:val="0"/>
                                <w14:ligatures w14:val="none"/>
                              </w:rPr>
                            </w:pPr>
                            <w:r w:rsidRPr="00735D47">
                              <w:rPr>
                                <w:rFonts w:eastAsia="Times New Roman" w:cs="Segoe UI"/>
                                <w:b/>
                                <w:bCs/>
                                <w:kern w:val="0"/>
                                <w14:ligatures w14:val="none"/>
                              </w:rPr>
                              <w:t>WARNING: CIGARETTE SMOKING AND SERIOUS CARDIOVASCULAR EVENTS and CONTRAINDICATED IN WOMEN WITH A BMI ≥30 </w:t>
                            </w:r>
                            <w:r w:rsidR="005C0031" w:rsidRPr="00735D47">
                              <w:rPr>
                                <w:rFonts w:eastAsia="Times New Roman" w:cs="Segoe UI"/>
                                <w:b/>
                                <w:bCs/>
                                <w:kern w:val="0"/>
                                <w14:ligatures w14:val="none"/>
                              </w:rPr>
                              <w:t>KG</w:t>
                            </w:r>
                            <w:r w:rsidRPr="00735D47">
                              <w:rPr>
                                <w:rFonts w:eastAsia="Times New Roman" w:cs="Segoe UI"/>
                                <w:b/>
                                <w:bCs/>
                                <w:kern w:val="0"/>
                                <w14:ligatures w14:val="none"/>
                              </w:rPr>
                              <w:t>/</w:t>
                            </w:r>
                            <w:r w:rsidR="005C0031" w:rsidRPr="00735D47">
                              <w:rPr>
                                <w:rFonts w:eastAsia="Times New Roman" w:cs="Segoe UI"/>
                                <w:b/>
                                <w:bCs/>
                                <w:kern w:val="0"/>
                                <w14:ligatures w14:val="none"/>
                              </w:rPr>
                              <w:t>M</w:t>
                            </w:r>
                            <w:r w:rsidR="00735D47" w:rsidRPr="00735D47">
                              <w:rPr>
                                <w:rFonts w:eastAsia="Times New Roman" w:cs="Segoe UI"/>
                                <w:b/>
                                <w:bCs/>
                                <w:kern w:val="0"/>
                                <w:vertAlign w:val="superscript"/>
                                <w14:ligatures w14:val="none"/>
                              </w:rPr>
                              <w:t>2</w:t>
                            </w:r>
                          </w:p>
                          <w:p w14:paraId="54709C24" w14:textId="77777777" w:rsidR="0033297B" w:rsidRPr="00735D47" w:rsidRDefault="0033297B" w:rsidP="0033297B">
                            <w:pPr>
                              <w:shd w:val="clear" w:color="auto" w:fill="FFFFFF"/>
                              <w:spacing w:after="0" w:line="255" w:lineRule="atLeast"/>
                              <w:rPr>
                                <w:rFonts w:eastAsia="Times New Roman" w:cs="Segoe UI"/>
                                <w:b/>
                                <w:bCs/>
                                <w:kern w:val="0"/>
                                <w:u w:val="single"/>
                                <w14:ligatures w14:val="none"/>
                              </w:rPr>
                            </w:pPr>
                            <w:r w:rsidRPr="00735D47">
                              <w:rPr>
                                <w:rFonts w:eastAsia="Times New Roman" w:cs="Segoe UI"/>
                                <w:b/>
                                <w:bCs/>
                                <w:kern w:val="0"/>
                                <w:u w:val="single"/>
                                <w14:ligatures w14:val="none"/>
                              </w:rPr>
                              <w:t>Cigarette Smoking and Serious Cardiovascular Events</w:t>
                            </w:r>
                          </w:p>
                          <w:p w14:paraId="7F22E658" w14:textId="77777777" w:rsidR="0033297B" w:rsidRPr="00735D47" w:rsidRDefault="0033297B" w:rsidP="0033297B">
                            <w:pPr>
                              <w:shd w:val="clear" w:color="auto" w:fill="FFFFFF"/>
                              <w:spacing w:after="0" w:line="255" w:lineRule="atLeast"/>
                              <w:rPr>
                                <w:rFonts w:eastAsia="Times New Roman" w:cs="Segoe UI"/>
                                <w:b/>
                                <w:bCs/>
                                <w:kern w:val="0"/>
                                <w14:ligatures w14:val="none"/>
                              </w:rPr>
                            </w:pPr>
                            <w:r w:rsidRPr="00735D47">
                              <w:rPr>
                                <w:rFonts w:eastAsia="Times New Roman" w:cs="Segoe UI"/>
                                <w:b/>
                                <w:bCs/>
                                <w:kern w:val="0"/>
                                <w14:ligatures w14:val="none"/>
                              </w:rPr>
                              <w:t>Cigarette smoking increases the risk of serious cardiovascular events from combined hormonal contraceptive (CHC) use. This risk increases with age, particularly in women over 35 years of age, and with the number of cigarettes smoked. For this reason, CHCs, including TWIRLA, are contraindicated in women who are over 35 years of age and smoke.</w:t>
                            </w:r>
                          </w:p>
                          <w:p w14:paraId="78EBB2EE" w14:textId="77777777" w:rsidR="0033297B" w:rsidRPr="00735D47" w:rsidRDefault="0033297B" w:rsidP="0033297B">
                            <w:pPr>
                              <w:shd w:val="clear" w:color="auto" w:fill="FFFFFF"/>
                              <w:spacing w:after="0" w:line="255" w:lineRule="atLeast"/>
                              <w:rPr>
                                <w:rFonts w:eastAsia="Times New Roman" w:cs="Segoe UI"/>
                                <w:b/>
                                <w:bCs/>
                                <w:kern w:val="0"/>
                                <w:u w:val="single"/>
                                <w14:ligatures w14:val="none"/>
                              </w:rPr>
                            </w:pPr>
                            <w:r w:rsidRPr="00735D47">
                              <w:rPr>
                                <w:rFonts w:eastAsia="Times New Roman" w:cs="Segoe UI"/>
                                <w:b/>
                                <w:bCs/>
                                <w:kern w:val="0"/>
                                <w:u w:val="single"/>
                                <w14:ligatures w14:val="none"/>
                              </w:rPr>
                              <w:t>Contraindicated in Women with a BMI ≥30 kg/m</w:t>
                            </w:r>
                            <w:r w:rsidRPr="00735D47">
                              <w:rPr>
                                <w:rFonts w:eastAsia="Times New Roman" w:cs="Segoe UI"/>
                                <w:b/>
                                <w:bCs/>
                                <w:kern w:val="0"/>
                                <w:u w:val="single"/>
                                <w:vertAlign w:val="superscript"/>
                                <w14:ligatures w14:val="none"/>
                              </w:rPr>
                              <w:t>2</w:t>
                            </w:r>
                          </w:p>
                          <w:p w14:paraId="053C4322" w14:textId="77777777" w:rsidR="0033297B" w:rsidRPr="00735D47" w:rsidRDefault="0033297B" w:rsidP="0033297B">
                            <w:pPr>
                              <w:shd w:val="clear" w:color="auto" w:fill="FFFFFF"/>
                              <w:spacing w:line="255" w:lineRule="atLeast"/>
                              <w:rPr>
                                <w:rFonts w:eastAsia="Times New Roman" w:cs="Segoe UI"/>
                                <w:b/>
                                <w:bCs/>
                                <w:kern w:val="0"/>
                                <w14:ligatures w14:val="none"/>
                              </w:rPr>
                            </w:pPr>
                            <w:r w:rsidRPr="00735D47">
                              <w:rPr>
                                <w:rFonts w:eastAsia="Times New Roman" w:cs="Segoe UI"/>
                                <w:b/>
                                <w:bCs/>
                                <w:kern w:val="0"/>
                                <w14:ligatures w14:val="none"/>
                              </w:rPr>
                              <w:t>TWIRLA is contraindicated in women with a BMI ≥30 kg/m</w:t>
                            </w:r>
                            <w:r w:rsidRPr="00735D47">
                              <w:rPr>
                                <w:rFonts w:eastAsia="Times New Roman" w:cs="Segoe UI"/>
                                <w:b/>
                                <w:bCs/>
                                <w:kern w:val="0"/>
                                <w:vertAlign w:val="superscript"/>
                                <w14:ligatures w14:val="none"/>
                              </w:rPr>
                              <w:t>2</w:t>
                            </w:r>
                            <w:r w:rsidRPr="00735D47">
                              <w:rPr>
                                <w:rFonts w:eastAsia="Times New Roman" w:cs="Segoe UI"/>
                                <w:b/>
                                <w:bCs/>
                                <w:kern w:val="0"/>
                                <w14:ligatures w14:val="none"/>
                              </w:rPr>
                              <w:t>. Compared to women with a lower BMI, women with a BMI ≥30 kg/m</w:t>
                            </w:r>
                            <w:r w:rsidRPr="00735D47">
                              <w:rPr>
                                <w:rFonts w:eastAsia="Times New Roman" w:cs="Segoe UI"/>
                                <w:b/>
                                <w:bCs/>
                                <w:kern w:val="0"/>
                                <w:vertAlign w:val="superscript"/>
                                <w14:ligatures w14:val="none"/>
                              </w:rPr>
                              <w:t>2</w:t>
                            </w:r>
                            <w:r w:rsidRPr="00735D47">
                              <w:rPr>
                                <w:rFonts w:eastAsia="Times New Roman" w:cs="Segoe UI"/>
                                <w:b/>
                                <w:bCs/>
                                <w:kern w:val="0"/>
                                <w14:ligatures w14:val="none"/>
                              </w:rPr>
                              <w:t> had reduced effectiveness and may have a higher risk for venous thromboembolic events (VTEs).</w:t>
                            </w:r>
                          </w:p>
                          <w:p w14:paraId="6470C689" w14:textId="77777777" w:rsidR="0033297B" w:rsidRPr="00735D47" w:rsidRDefault="003329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28F01" id="_x0000_t202" coordsize="21600,21600" o:spt="202" path="m,l,21600r21600,l21600,xe">
                <v:stroke joinstyle="miter"/>
                <v:path gradientshapeok="t" o:connecttype="rect"/>
              </v:shapetype>
              <v:shape id="Text Box 2" o:spid="_x0000_s1026" type="#_x0000_t202" style="position:absolute;margin-left:.75pt;margin-top:1.85pt;width:502.5pt;height:17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" fillcolor="white [3201]" strokeweight=".5pt">
                <v:textbox>
                  <w:txbxContent>
                    <w:p w14:paraId="5FBF9980" w14:textId="5E0D8896" w:rsidR="0033297B" w:rsidRPr="00735D47" w:rsidRDefault="0033297B" w:rsidP="0033297B">
                      <w:pPr>
                        <w:shd w:val="clear" w:color="auto" w:fill="FFFFFF"/>
                        <w:spacing w:after="60" w:line="270" w:lineRule="atLeast"/>
                        <w:outlineLvl w:val="3"/>
                        <w:rPr>
                          <w:rFonts w:eastAsia="Times New Roman" w:cs="Segoe UI"/>
                          <w:b/>
                          <w:bCs/>
                          <w:kern w:val="0"/>
                          <w14:ligatures w14:val="none"/>
                        </w:rPr>
                      </w:pPr>
                      <w:r w:rsidRPr="00735D47">
                        <w:rPr>
                          <w:rFonts w:eastAsia="Times New Roman" w:cs="Segoe UI"/>
                          <w:b/>
                          <w:bCs/>
                          <w:kern w:val="0"/>
                          <w14:ligatures w14:val="none"/>
                        </w:rPr>
                        <w:t>WARNING: CIGARETTE SMOKING AND SERIOUS CARDIOVASCULAR EVENTS and CONTRAINDICATED IN WOMEN WITH A BMI ≥30 </w:t>
                      </w:r>
                      <w:r w:rsidR="005C0031" w:rsidRPr="00735D47">
                        <w:rPr>
                          <w:rFonts w:eastAsia="Times New Roman" w:cs="Segoe UI"/>
                          <w:b/>
                          <w:bCs/>
                          <w:kern w:val="0"/>
                          <w14:ligatures w14:val="none"/>
                        </w:rPr>
                        <w:t>KG</w:t>
                      </w:r>
                      <w:r w:rsidRPr="00735D47">
                        <w:rPr>
                          <w:rFonts w:eastAsia="Times New Roman" w:cs="Segoe UI"/>
                          <w:b/>
                          <w:bCs/>
                          <w:kern w:val="0"/>
                          <w14:ligatures w14:val="none"/>
                        </w:rPr>
                        <w:t>/</w:t>
                      </w:r>
                      <w:r w:rsidR="005C0031" w:rsidRPr="00735D47">
                        <w:rPr>
                          <w:rFonts w:eastAsia="Times New Roman" w:cs="Segoe UI"/>
                          <w:b/>
                          <w:bCs/>
                          <w:kern w:val="0"/>
                          <w14:ligatures w14:val="none"/>
                        </w:rPr>
                        <w:t>M</w:t>
                      </w:r>
                      <w:r w:rsidR="00735D47" w:rsidRPr="00735D47">
                        <w:rPr>
                          <w:rFonts w:eastAsia="Times New Roman" w:cs="Segoe UI"/>
                          <w:b/>
                          <w:bCs/>
                          <w:kern w:val="0"/>
                          <w:vertAlign w:val="superscript"/>
                          <w14:ligatures w14:val="none"/>
                        </w:rPr>
                        <w:t>2</w:t>
                      </w:r>
                    </w:p>
                    <w:p w14:paraId="54709C24" w14:textId="77777777" w:rsidR="0033297B" w:rsidRPr="00735D47" w:rsidRDefault="0033297B" w:rsidP="0033297B">
                      <w:pPr>
                        <w:shd w:val="clear" w:color="auto" w:fill="FFFFFF"/>
                        <w:spacing w:after="0" w:line="255" w:lineRule="atLeast"/>
                        <w:rPr>
                          <w:rFonts w:eastAsia="Times New Roman" w:cs="Segoe UI"/>
                          <w:b/>
                          <w:bCs/>
                          <w:kern w:val="0"/>
                          <w:u w:val="single"/>
                          <w14:ligatures w14:val="none"/>
                        </w:rPr>
                      </w:pPr>
                      <w:r w:rsidRPr="00735D47">
                        <w:rPr>
                          <w:rFonts w:eastAsia="Times New Roman" w:cs="Segoe UI"/>
                          <w:b/>
                          <w:bCs/>
                          <w:kern w:val="0"/>
                          <w:u w:val="single"/>
                          <w14:ligatures w14:val="none"/>
                        </w:rPr>
                        <w:t>Cigarette Smoking and Serious Cardiovascular Events</w:t>
                      </w:r>
                    </w:p>
                    <w:p w14:paraId="7F22E658" w14:textId="77777777" w:rsidR="0033297B" w:rsidRPr="00735D47" w:rsidRDefault="0033297B" w:rsidP="0033297B">
                      <w:pPr>
                        <w:shd w:val="clear" w:color="auto" w:fill="FFFFFF"/>
                        <w:spacing w:after="0" w:line="255" w:lineRule="atLeast"/>
                        <w:rPr>
                          <w:rFonts w:eastAsia="Times New Roman" w:cs="Segoe UI"/>
                          <w:b/>
                          <w:bCs/>
                          <w:kern w:val="0"/>
                          <w14:ligatures w14:val="none"/>
                        </w:rPr>
                      </w:pPr>
                      <w:r w:rsidRPr="00735D47">
                        <w:rPr>
                          <w:rFonts w:eastAsia="Times New Roman" w:cs="Segoe UI"/>
                          <w:b/>
                          <w:bCs/>
                          <w:kern w:val="0"/>
                          <w14:ligatures w14:val="none"/>
                        </w:rPr>
                        <w:t>Cigarette smoking increases the risk of serious cardiovascular events from combined hormonal contraceptive (CHC) use. This risk increases with age, particularly in women over 35 years of age, and with the number of cigarettes smoked. For this reason, CHCs, including TWIRLA, are contraindicated in women who are over 35 years of age and smoke.</w:t>
                      </w:r>
                    </w:p>
                    <w:p w14:paraId="78EBB2EE" w14:textId="77777777" w:rsidR="0033297B" w:rsidRPr="00735D47" w:rsidRDefault="0033297B" w:rsidP="0033297B">
                      <w:pPr>
                        <w:shd w:val="clear" w:color="auto" w:fill="FFFFFF"/>
                        <w:spacing w:after="0" w:line="255" w:lineRule="atLeast"/>
                        <w:rPr>
                          <w:rFonts w:eastAsia="Times New Roman" w:cs="Segoe UI"/>
                          <w:b/>
                          <w:bCs/>
                          <w:kern w:val="0"/>
                          <w:u w:val="single"/>
                          <w14:ligatures w14:val="none"/>
                        </w:rPr>
                      </w:pPr>
                      <w:r w:rsidRPr="00735D47">
                        <w:rPr>
                          <w:rFonts w:eastAsia="Times New Roman" w:cs="Segoe UI"/>
                          <w:b/>
                          <w:bCs/>
                          <w:kern w:val="0"/>
                          <w:u w:val="single"/>
                          <w14:ligatures w14:val="none"/>
                        </w:rPr>
                        <w:t>Contraindicated in Women with a BMI ≥30 kg/m</w:t>
                      </w:r>
                      <w:r w:rsidRPr="00735D47">
                        <w:rPr>
                          <w:rFonts w:eastAsia="Times New Roman" w:cs="Segoe UI"/>
                          <w:b/>
                          <w:bCs/>
                          <w:kern w:val="0"/>
                          <w:u w:val="single"/>
                          <w:vertAlign w:val="superscript"/>
                          <w14:ligatures w14:val="none"/>
                        </w:rPr>
                        <w:t>2</w:t>
                      </w:r>
                    </w:p>
                    <w:p w14:paraId="053C4322" w14:textId="77777777" w:rsidR="0033297B" w:rsidRPr="00735D47" w:rsidRDefault="0033297B" w:rsidP="0033297B">
                      <w:pPr>
                        <w:shd w:val="clear" w:color="auto" w:fill="FFFFFF"/>
                        <w:spacing w:line="255" w:lineRule="atLeast"/>
                        <w:rPr>
                          <w:rFonts w:eastAsia="Times New Roman" w:cs="Segoe UI"/>
                          <w:b/>
                          <w:bCs/>
                          <w:kern w:val="0"/>
                          <w14:ligatures w14:val="none"/>
                        </w:rPr>
                      </w:pPr>
                      <w:r w:rsidRPr="00735D47">
                        <w:rPr>
                          <w:rFonts w:eastAsia="Times New Roman" w:cs="Segoe UI"/>
                          <w:b/>
                          <w:bCs/>
                          <w:kern w:val="0"/>
                          <w14:ligatures w14:val="none"/>
                        </w:rPr>
                        <w:t>TWIRLA is contraindicated in women with a BMI ≥30 kg/m</w:t>
                      </w:r>
                      <w:r w:rsidRPr="00735D47">
                        <w:rPr>
                          <w:rFonts w:eastAsia="Times New Roman" w:cs="Segoe UI"/>
                          <w:b/>
                          <w:bCs/>
                          <w:kern w:val="0"/>
                          <w:vertAlign w:val="superscript"/>
                          <w14:ligatures w14:val="none"/>
                        </w:rPr>
                        <w:t>2</w:t>
                      </w:r>
                      <w:r w:rsidRPr="00735D47">
                        <w:rPr>
                          <w:rFonts w:eastAsia="Times New Roman" w:cs="Segoe UI"/>
                          <w:b/>
                          <w:bCs/>
                          <w:kern w:val="0"/>
                          <w14:ligatures w14:val="none"/>
                        </w:rPr>
                        <w:t>. Compared to women with a lower BMI, women with a BMI ≥30 kg/m</w:t>
                      </w:r>
                      <w:r w:rsidRPr="00735D47">
                        <w:rPr>
                          <w:rFonts w:eastAsia="Times New Roman" w:cs="Segoe UI"/>
                          <w:b/>
                          <w:bCs/>
                          <w:kern w:val="0"/>
                          <w:vertAlign w:val="superscript"/>
                          <w14:ligatures w14:val="none"/>
                        </w:rPr>
                        <w:t>2</w:t>
                      </w:r>
                      <w:r w:rsidRPr="00735D47">
                        <w:rPr>
                          <w:rFonts w:eastAsia="Times New Roman" w:cs="Segoe UI"/>
                          <w:b/>
                          <w:bCs/>
                          <w:kern w:val="0"/>
                          <w14:ligatures w14:val="none"/>
                        </w:rPr>
                        <w:t> had reduced effectiveness and may have a higher risk for venous thromboembolic events (VTEs).</w:t>
                      </w:r>
                    </w:p>
                    <w:p w14:paraId="6470C689" w14:textId="77777777" w:rsidR="0033297B" w:rsidRPr="00735D47" w:rsidRDefault="0033297B"/>
                  </w:txbxContent>
                </v:textbox>
              </v:shape>
            </w:pict>
          </mc:Fallback>
        </mc:AlternateContent>
      </w:r>
    </w:p>
    <w:p w14:paraId="2D309DCF" w14:textId="77777777" w:rsidR="0033297B" w:rsidRDefault="0033297B" w:rsidP="00143A67">
      <w:pPr>
        <w:shd w:val="clear" w:color="auto" w:fill="FFFFFF"/>
        <w:spacing w:after="60" w:line="270" w:lineRule="atLeast"/>
        <w:outlineLvl w:val="3"/>
        <w:rPr>
          <w:rFonts w:ascii="Segoe UI" w:eastAsia="Times New Roman" w:hAnsi="Segoe UI" w:cs="Segoe UI"/>
          <w:b/>
          <w:bCs/>
          <w:kern w:val="0"/>
          <w14:ligatures w14:val="none"/>
        </w:rPr>
      </w:pPr>
    </w:p>
    <w:p w14:paraId="7B2D4757" w14:textId="77777777" w:rsidR="0033297B" w:rsidRDefault="0033297B" w:rsidP="00143A67">
      <w:pPr>
        <w:shd w:val="clear" w:color="auto" w:fill="FFFFFF"/>
        <w:spacing w:after="60" w:line="270" w:lineRule="atLeast"/>
        <w:outlineLvl w:val="3"/>
        <w:rPr>
          <w:rFonts w:ascii="Segoe UI" w:eastAsia="Times New Roman" w:hAnsi="Segoe UI" w:cs="Segoe UI"/>
          <w:b/>
          <w:bCs/>
          <w:kern w:val="0"/>
          <w14:ligatures w14:val="none"/>
        </w:rPr>
      </w:pPr>
    </w:p>
    <w:p w14:paraId="6F420BAF" w14:textId="77777777" w:rsidR="0033297B" w:rsidRDefault="0033297B" w:rsidP="00143A67">
      <w:pPr>
        <w:shd w:val="clear" w:color="auto" w:fill="FFFFFF"/>
        <w:spacing w:after="60" w:line="270" w:lineRule="atLeast"/>
        <w:outlineLvl w:val="3"/>
        <w:rPr>
          <w:rFonts w:ascii="Segoe UI" w:eastAsia="Times New Roman" w:hAnsi="Segoe UI" w:cs="Segoe UI"/>
          <w:b/>
          <w:bCs/>
          <w:kern w:val="0"/>
          <w14:ligatures w14:val="none"/>
        </w:rPr>
      </w:pPr>
    </w:p>
    <w:p w14:paraId="19F17D76" w14:textId="77777777" w:rsidR="0033297B" w:rsidRDefault="0033297B" w:rsidP="00143A67">
      <w:pPr>
        <w:shd w:val="clear" w:color="auto" w:fill="FFFFFF"/>
        <w:spacing w:after="60" w:line="270" w:lineRule="atLeast"/>
        <w:outlineLvl w:val="3"/>
        <w:rPr>
          <w:rFonts w:ascii="Segoe UI" w:eastAsia="Times New Roman" w:hAnsi="Segoe UI" w:cs="Segoe UI"/>
          <w:b/>
          <w:bCs/>
          <w:kern w:val="0"/>
          <w14:ligatures w14:val="none"/>
        </w:rPr>
      </w:pPr>
    </w:p>
    <w:p w14:paraId="673CAAF8" w14:textId="77777777" w:rsidR="0033297B" w:rsidRDefault="0033297B" w:rsidP="00143A67">
      <w:pPr>
        <w:shd w:val="clear" w:color="auto" w:fill="FFFFFF"/>
        <w:spacing w:after="60" w:line="270" w:lineRule="atLeast"/>
        <w:outlineLvl w:val="3"/>
        <w:rPr>
          <w:rFonts w:ascii="Segoe UI" w:eastAsia="Times New Roman" w:hAnsi="Segoe UI" w:cs="Segoe UI"/>
          <w:b/>
          <w:bCs/>
          <w:kern w:val="0"/>
          <w14:ligatures w14:val="none"/>
        </w:rPr>
      </w:pPr>
    </w:p>
    <w:p w14:paraId="7657020D" w14:textId="77777777" w:rsidR="0033297B" w:rsidRDefault="0033297B" w:rsidP="00143A67">
      <w:pPr>
        <w:shd w:val="clear" w:color="auto" w:fill="FFFFFF"/>
        <w:spacing w:after="60" w:line="270" w:lineRule="atLeast"/>
        <w:outlineLvl w:val="3"/>
        <w:rPr>
          <w:rFonts w:ascii="Segoe UI" w:eastAsia="Times New Roman" w:hAnsi="Segoe UI" w:cs="Segoe UI"/>
          <w:b/>
          <w:bCs/>
          <w:kern w:val="0"/>
          <w14:ligatures w14:val="none"/>
        </w:rPr>
      </w:pPr>
    </w:p>
    <w:p w14:paraId="4D1E08CB" w14:textId="77777777" w:rsidR="0033297B" w:rsidRDefault="0033297B" w:rsidP="00143A67">
      <w:pPr>
        <w:shd w:val="clear" w:color="auto" w:fill="FFFFFF"/>
        <w:spacing w:after="60" w:line="270" w:lineRule="atLeast"/>
        <w:outlineLvl w:val="3"/>
        <w:rPr>
          <w:rFonts w:ascii="Segoe UI" w:eastAsia="Times New Roman" w:hAnsi="Segoe UI" w:cs="Segoe UI"/>
          <w:b/>
          <w:bCs/>
          <w:kern w:val="0"/>
          <w14:ligatures w14:val="none"/>
        </w:rPr>
      </w:pPr>
    </w:p>
    <w:p w14:paraId="14933352" w14:textId="77777777" w:rsidR="0033297B" w:rsidRDefault="0033297B" w:rsidP="00143A67">
      <w:pPr>
        <w:shd w:val="clear" w:color="auto" w:fill="FFFFFF"/>
        <w:spacing w:after="60" w:line="270" w:lineRule="atLeast"/>
        <w:outlineLvl w:val="3"/>
        <w:rPr>
          <w:rFonts w:ascii="Segoe UI" w:eastAsia="Times New Roman" w:hAnsi="Segoe UI" w:cs="Segoe UI"/>
          <w:b/>
          <w:bCs/>
          <w:kern w:val="0"/>
          <w14:ligatures w14:val="none"/>
        </w:rPr>
      </w:pPr>
    </w:p>
    <w:p w14:paraId="1749CEE7" w14:textId="77777777" w:rsidR="0033297B" w:rsidRDefault="0033297B" w:rsidP="00143A67">
      <w:pPr>
        <w:shd w:val="clear" w:color="auto" w:fill="FFFFFF"/>
        <w:spacing w:after="60" w:line="270" w:lineRule="atLeast"/>
        <w:outlineLvl w:val="3"/>
        <w:rPr>
          <w:rFonts w:ascii="Segoe UI" w:eastAsia="Times New Roman" w:hAnsi="Segoe UI" w:cs="Segoe UI"/>
          <w:b/>
          <w:bCs/>
          <w:kern w:val="0"/>
          <w14:ligatures w14:val="none"/>
        </w:rPr>
      </w:pPr>
    </w:p>
    <w:p w14:paraId="29962CDA" w14:textId="7A22775B" w:rsidR="00143A67" w:rsidRPr="00735D47" w:rsidRDefault="00143A67" w:rsidP="00143A67">
      <w:pPr>
        <w:shd w:val="clear" w:color="auto" w:fill="FFFFFF"/>
        <w:spacing w:after="60" w:line="270" w:lineRule="atLeast"/>
        <w:outlineLvl w:val="3"/>
        <w:rPr>
          <w:rFonts w:eastAsia="Times New Roman" w:cs="Segoe UI"/>
          <w:b/>
          <w:bCs/>
          <w:kern w:val="0"/>
          <w14:ligatures w14:val="none"/>
        </w:rPr>
      </w:pPr>
      <w:r w:rsidRPr="00735D47">
        <w:rPr>
          <w:rFonts w:eastAsia="Times New Roman" w:cs="Segoe UI"/>
          <w:b/>
          <w:bCs/>
          <w:kern w:val="0"/>
          <w14:ligatures w14:val="none"/>
        </w:rPr>
        <w:t>CONTRAINDICATIONS</w:t>
      </w:r>
    </w:p>
    <w:p w14:paraId="643A4348" w14:textId="77777777" w:rsidR="00735D47" w:rsidRPr="00F75A6B" w:rsidRDefault="00143A67" w:rsidP="00143A67">
      <w:p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t>TWIRLA is contraindicated and should not be used in women who have or develop</w:t>
      </w:r>
      <w:r w:rsidR="00735D47" w:rsidRPr="00F75A6B">
        <w:rPr>
          <w:rFonts w:eastAsia="Times New Roman" w:cs="Segoe UI"/>
          <w:kern w:val="0"/>
          <w14:ligatures w14:val="none"/>
        </w:rPr>
        <w:t xml:space="preserve"> the following conditions:</w:t>
      </w:r>
      <w:r w:rsidRPr="00F75A6B">
        <w:rPr>
          <w:rFonts w:eastAsia="Times New Roman" w:cs="Segoe UI"/>
          <w:kern w:val="0"/>
          <w14:ligatures w14:val="none"/>
        </w:rPr>
        <w:t xml:space="preserve"> </w:t>
      </w:r>
    </w:p>
    <w:p w14:paraId="6BADC812" w14:textId="0B71C562" w:rsidR="00735D47" w:rsidRPr="00F75A6B" w:rsidRDefault="00735D47" w:rsidP="00735D47">
      <w:pPr>
        <w:pStyle w:val="ListParagraph"/>
        <w:numPr>
          <w:ilvl w:val="0"/>
          <w:numId w:val="3"/>
        </w:num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t xml:space="preserve">At </w:t>
      </w:r>
      <w:r w:rsidR="00143A67" w:rsidRPr="00F75A6B">
        <w:rPr>
          <w:rFonts w:eastAsia="Times New Roman" w:cs="Segoe UI"/>
          <w:kern w:val="0"/>
          <w14:ligatures w14:val="none"/>
        </w:rPr>
        <w:t>high risk of arterial or venous thrombo</w:t>
      </w:r>
      <w:r w:rsidR="005C0031" w:rsidRPr="00F75A6B">
        <w:rPr>
          <w:rFonts w:eastAsia="Times New Roman" w:cs="Segoe UI"/>
          <w:kern w:val="0"/>
          <w14:ligatures w14:val="none"/>
        </w:rPr>
        <w:t>embolic</w:t>
      </w:r>
      <w:r w:rsidR="00143A67" w:rsidRPr="00F75A6B">
        <w:rPr>
          <w:rFonts w:eastAsia="Times New Roman" w:cs="Segoe UI"/>
          <w:kern w:val="0"/>
          <w14:ligatures w14:val="none"/>
        </w:rPr>
        <w:t xml:space="preserve"> </w:t>
      </w:r>
      <w:r w:rsidR="005C0031" w:rsidRPr="00F75A6B">
        <w:rPr>
          <w:rFonts w:eastAsia="Times New Roman" w:cs="Segoe UI"/>
          <w:kern w:val="0"/>
          <w14:ligatures w14:val="none"/>
        </w:rPr>
        <w:t>events</w:t>
      </w:r>
      <w:r w:rsidRPr="00F75A6B">
        <w:rPr>
          <w:rFonts w:eastAsia="Times New Roman" w:cs="Segoe UI"/>
          <w:kern w:val="0"/>
          <w14:ligatures w14:val="none"/>
        </w:rPr>
        <w:t>, including</w:t>
      </w:r>
      <w:r w:rsidR="00125D9C" w:rsidRPr="00F75A6B">
        <w:rPr>
          <w:rFonts w:eastAsia="Times New Roman" w:cs="Segoe UI"/>
          <w:kern w:val="0"/>
          <w14:ligatures w14:val="none"/>
        </w:rPr>
        <w:t xml:space="preserve"> smoke (if over age 35); have current or history of deep vein thrombosis or pulmonary embolism; have cerebrovascular disease; have coronary artery disease; have thrombogenic valvular or thrombogenic rhythm diseases of the heart; have inherited or acquired </w:t>
      </w:r>
      <w:proofErr w:type="spellStart"/>
      <w:r w:rsidR="00125D9C" w:rsidRPr="00F75A6B">
        <w:rPr>
          <w:rFonts w:eastAsia="Times New Roman" w:cs="Segoe UI"/>
          <w:kern w:val="0"/>
          <w14:ligatures w14:val="none"/>
        </w:rPr>
        <w:t>hypercoagulopathies</w:t>
      </w:r>
      <w:proofErr w:type="spellEnd"/>
      <w:r w:rsidR="00125D9C" w:rsidRPr="00F75A6B">
        <w:rPr>
          <w:rFonts w:eastAsia="Times New Roman" w:cs="Segoe UI"/>
          <w:kern w:val="0"/>
          <w14:ligatures w14:val="none"/>
        </w:rPr>
        <w:t>; have uncontrolled hypertension with vascular disease; have diabetes mellitus and are over age 35, diabetes mellitus with hypertension or vascular disease or other end-organ damage, or diabetes mellitus of &gt; 20 years duration</w:t>
      </w:r>
    </w:p>
    <w:p w14:paraId="77516983" w14:textId="1602391C" w:rsidR="00125D9C" w:rsidRPr="00F75A6B" w:rsidRDefault="00125D9C" w:rsidP="00735D47">
      <w:pPr>
        <w:pStyle w:val="ListParagraph"/>
        <w:numPr>
          <w:ilvl w:val="0"/>
          <w:numId w:val="3"/>
        </w:num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t>H</w:t>
      </w:r>
      <w:r w:rsidR="00143A67" w:rsidRPr="00F75A6B">
        <w:rPr>
          <w:rFonts w:eastAsia="Times New Roman" w:cs="Segoe UI"/>
          <w:kern w:val="0"/>
          <w14:ligatures w14:val="none"/>
        </w:rPr>
        <w:t xml:space="preserve">eadaches with focal neurological symptoms, </w:t>
      </w:r>
      <w:proofErr w:type="gramStart"/>
      <w:r w:rsidR="00143A67" w:rsidRPr="00F75A6B">
        <w:rPr>
          <w:rFonts w:eastAsia="Times New Roman" w:cs="Segoe UI"/>
          <w:kern w:val="0"/>
          <w14:ligatures w14:val="none"/>
        </w:rPr>
        <w:t>migraine</w:t>
      </w:r>
      <w:proofErr w:type="gramEnd"/>
      <w:r w:rsidR="00143A67" w:rsidRPr="00F75A6B">
        <w:rPr>
          <w:rFonts w:eastAsia="Times New Roman" w:cs="Segoe UI"/>
          <w:kern w:val="0"/>
          <w14:ligatures w14:val="none"/>
        </w:rPr>
        <w:t xml:space="preserve"> with aura</w:t>
      </w:r>
    </w:p>
    <w:p w14:paraId="7E3972E9" w14:textId="3B1400B7" w:rsidR="00125D9C" w:rsidRPr="00F75A6B" w:rsidRDefault="00125D9C" w:rsidP="00735D47">
      <w:pPr>
        <w:pStyle w:val="ListParagraph"/>
        <w:numPr>
          <w:ilvl w:val="0"/>
          <w:numId w:val="3"/>
        </w:num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t>W</w:t>
      </w:r>
      <w:r w:rsidR="00143A67" w:rsidRPr="00F75A6B">
        <w:rPr>
          <w:rFonts w:eastAsia="Times New Roman" w:cs="Segoe UI"/>
          <w:kern w:val="0"/>
          <w14:ligatures w14:val="none"/>
        </w:rPr>
        <w:t>omen over 35 years of age with any migraine headache</w:t>
      </w:r>
    </w:p>
    <w:p w14:paraId="5422C19D" w14:textId="406388F4" w:rsidR="00125D9C" w:rsidRPr="00F75A6B" w:rsidRDefault="00005F58" w:rsidP="00735D47">
      <w:pPr>
        <w:pStyle w:val="ListParagraph"/>
        <w:numPr>
          <w:ilvl w:val="0"/>
          <w:numId w:val="3"/>
        </w:num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t>BMI ≥30 kg/m</w:t>
      </w:r>
      <w:r w:rsidRPr="00F75A6B">
        <w:rPr>
          <w:rFonts w:eastAsia="Times New Roman" w:cs="Segoe UI"/>
          <w:kern w:val="0"/>
          <w:sz w:val="16"/>
          <w:szCs w:val="16"/>
          <w:vertAlign w:val="superscript"/>
          <w14:ligatures w14:val="none"/>
        </w:rPr>
        <w:t>2</w:t>
      </w:r>
      <w:r w:rsidRPr="00F75A6B">
        <w:rPr>
          <w:rFonts w:eastAsia="Times New Roman" w:cs="Segoe UI"/>
          <w:kern w:val="0"/>
          <w14:ligatures w14:val="none"/>
        </w:rPr>
        <w:t xml:space="preserve"> </w:t>
      </w:r>
    </w:p>
    <w:p w14:paraId="10E56B9C" w14:textId="55C149BE" w:rsidR="00125D9C" w:rsidRPr="00F75A6B" w:rsidRDefault="00125D9C" w:rsidP="00735D47">
      <w:pPr>
        <w:pStyle w:val="ListParagraph"/>
        <w:numPr>
          <w:ilvl w:val="0"/>
          <w:numId w:val="3"/>
        </w:num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t>L</w:t>
      </w:r>
      <w:r w:rsidR="00143A67" w:rsidRPr="00F75A6B">
        <w:rPr>
          <w:rFonts w:eastAsia="Times New Roman" w:cs="Segoe UI"/>
          <w:kern w:val="0"/>
          <w14:ligatures w14:val="none"/>
        </w:rPr>
        <w:t xml:space="preserve">iver tumors, acute viral </w:t>
      </w:r>
      <w:proofErr w:type="gramStart"/>
      <w:r w:rsidR="00143A67" w:rsidRPr="00F75A6B">
        <w:rPr>
          <w:rFonts w:eastAsia="Times New Roman" w:cs="Segoe UI"/>
          <w:kern w:val="0"/>
          <w14:ligatures w14:val="none"/>
        </w:rPr>
        <w:t>hepatitis, or</w:t>
      </w:r>
      <w:proofErr w:type="gramEnd"/>
      <w:r w:rsidR="00143A67" w:rsidRPr="00F75A6B">
        <w:rPr>
          <w:rFonts w:eastAsia="Times New Roman" w:cs="Segoe UI"/>
          <w:kern w:val="0"/>
          <w14:ligatures w14:val="none"/>
        </w:rPr>
        <w:t xml:space="preserve"> severe (decompensated) cirrhosis, or liver disease </w:t>
      </w:r>
    </w:p>
    <w:p w14:paraId="0A001D68" w14:textId="77777777" w:rsidR="00125D9C" w:rsidRPr="00F75A6B" w:rsidRDefault="00125D9C" w:rsidP="00735D47">
      <w:pPr>
        <w:pStyle w:val="ListParagraph"/>
        <w:numPr>
          <w:ilvl w:val="0"/>
          <w:numId w:val="3"/>
        </w:num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t>U</w:t>
      </w:r>
      <w:r w:rsidR="00143A67" w:rsidRPr="00F75A6B">
        <w:rPr>
          <w:rFonts w:eastAsia="Times New Roman" w:cs="Segoe UI"/>
          <w:kern w:val="0"/>
          <w14:ligatures w14:val="none"/>
        </w:rPr>
        <w:t>ndiagnosed abnormal uterine bleeding</w:t>
      </w:r>
    </w:p>
    <w:p w14:paraId="2B01D765" w14:textId="77777777" w:rsidR="00125D9C" w:rsidRPr="00F75A6B" w:rsidRDefault="00125D9C" w:rsidP="00735D47">
      <w:pPr>
        <w:pStyle w:val="ListParagraph"/>
        <w:numPr>
          <w:ilvl w:val="0"/>
          <w:numId w:val="3"/>
        </w:num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t>P</w:t>
      </w:r>
      <w:r w:rsidR="00143A67" w:rsidRPr="00F75A6B">
        <w:rPr>
          <w:rFonts w:eastAsia="Times New Roman" w:cs="Segoe UI"/>
          <w:kern w:val="0"/>
          <w14:ligatures w14:val="none"/>
        </w:rPr>
        <w:t>regnancy</w:t>
      </w:r>
    </w:p>
    <w:p w14:paraId="5EE2BCB8" w14:textId="77777777" w:rsidR="00125D9C" w:rsidRPr="00F75A6B" w:rsidRDefault="00125D9C" w:rsidP="00735D47">
      <w:pPr>
        <w:pStyle w:val="ListParagraph"/>
        <w:numPr>
          <w:ilvl w:val="0"/>
          <w:numId w:val="3"/>
        </w:num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t>C</w:t>
      </w:r>
      <w:r w:rsidR="00143A67" w:rsidRPr="00F75A6B">
        <w:rPr>
          <w:rFonts w:eastAsia="Times New Roman" w:cs="Segoe UI"/>
          <w:kern w:val="0"/>
          <w14:ligatures w14:val="none"/>
        </w:rPr>
        <w:t>urrent or history of breast cancer</w:t>
      </w:r>
    </w:p>
    <w:p w14:paraId="3B9C5223" w14:textId="77777777" w:rsidR="00F75A6B" w:rsidRDefault="00125D9C" w:rsidP="00735D47">
      <w:pPr>
        <w:pStyle w:val="ListParagraph"/>
        <w:numPr>
          <w:ilvl w:val="0"/>
          <w:numId w:val="3"/>
        </w:numPr>
        <w:shd w:val="clear" w:color="auto" w:fill="FFFFFF"/>
        <w:spacing w:after="105" w:line="255" w:lineRule="atLeast"/>
        <w:rPr>
          <w:rFonts w:ascii="Helvetica Neue LT 57 Condensed" w:eastAsia="Times New Roman" w:hAnsi="Helvetica Neue LT 57 Condensed" w:cs="Segoe UI"/>
          <w:kern w:val="0"/>
          <w14:ligatures w14:val="none"/>
        </w:rPr>
      </w:pPr>
      <w:r w:rsidRPr="00F75A6B">
        <w:rPr>
          <w:rFonts w:eastAsia="Times New Roman" w:cs="Segoe UI"/>
          <w:kern w:val="0"/>
          <w14:ligatures w14:val="none"/>
        </w:rPr>
        <w:t>H</w:t>
      </w:r>
      <w:r w:rsidR="00143A67" w:rsidRPr="00F75A6B">
        <w:rPr>
          <w:rFonts w:eastAsia="Times New Roman" w:cs="Segoe UI"/>
          <w:kern w:val="0"/>
          <w14:ligatures w14:val="none"/>
        </w:rPr>
        <w:t>ypersensitivity to any components of TWIRLA</w:t>
      </w:r>
    </w:p>
    <w:p w14:paraId="0143629E" w14:textId="75200C1C" w:rsidR="00143A67" w:rsidRPr="00F75A6B" w:rsidRDefault="00F75A6B" w:rsidP="00735D47">
      <w:pPr>
        <w:pStyle w:val="ListParagraph"/>
        <w:numPr>
          <w:ilvl w:val="0"/>
          <w:numId w:val="3"/>
        </w:numPr>
        <w:shd w:val="clear" w:color="auto" w:fill="FFFFFF"/>
        <w:spacing w:after="105" w:line="255" w:lineRule="atLeast"/>
        <w:rPr>
          <w:rFonts w:eastAsia="Times New Roman" w:cs="Segoe UI"/>
          <w:kern w:val="0"/>
          <w14:ligatures w14:val="none"/>
        </w:rPr>
      </w:pPr>
      <w:r w:rsidRPr="00F75A6B">
        <w:rPr>
          <w:rFonts w:eastAsia="Times New Roman" w:cs="Segoe UI"/>
          <w:kern w:val="0"/>
          <w14:ligatures w14:val="none"/>
        </w:rPr>
        <w:lastRenderedPageBreak/>
        <w:t>U</w:t>
      </w:r>
      <w:r w:rsidR="00143A67" w:rsidRPr="00F75A6B">
        <w:rPr>
          <w:rFonts w:eastAsia="Times New Roman" w:cs="Segoe UI"/>
          <w:kern w:val="0"/>
          <w14:ligatures w14:val="none"/>
        </w:rPr>
        <w:t xml:space="preserve">se of </w:t>
      </w:r>
      <w:r w:rsidRPr="00F75A6B">
        <w:rPr>
          <w:rFonts w:eastAsia="Times New Roman" w:cs="Segoe UI"/>
          <w:kern w:val="0"/>
          <w14:ligatures w14:val="none"/>
        </w:rPr>
        <w:t>H</w:t>
      </w:r>
      <w:r w:rsidR="00143A67" w:rsidRPr="00F75A6B">
        <w:rPr>
          <w:rFonts w:eastAsia="Times New Roman" w:cs="Segoe UI"/>
          <w:kern w:val="0"/>
          <w14:ligatures w14:val="none"/>
        </w:rPr>
        <w:t xml:space="preserve">epatitis C drug combinations containing </w:t>
      </w:r>
      <w:proofErr w:type="spellStart"/>
      <w:r w:rsidR="00143A67" w:rsidRPr="00F75A6B">
        <w:rPr>
          <w:rFonts w:eastAsia="Times New Roman" w:cs="Segoe UI"/>
          <w:kern w:val="0"/>
          <w14:ligatures w14:val="none"/>
        </w:rPr>
        <w:t>ombitasvir</w:t>
      </w:r>
      <w:proofErr w:type="spellEnd"/>
      <w:r w:rsidR="00143A67" w:rsidRPr="00F75A6B">
        <w:rPr>
          <w:rFonts w:eastAsia="Times New Roman" w:cs="Segoe UI"/>
          <w:kern w:val="0"/>
          <w14:ligatures w14:val="none"/>
        </w:rPr>
        <w:t>/</w:t>
      </w:r>
      <w:proofErr w:type="spellStart"/>
      <w:r w:rsidR="00143A67" w:rsidRPr="00F75A6B">
        <w:rPr>
          <w:rFonts w:eastAsia="Times New Roman" w:cs="Segoe UI"/>
          <w:kern w:val="0"/>
          <w14:ligatures w14:val="none"/>
        </w:rPr>
        <w:t>paritaprevir</w:t>
      </w:r>
      <w:proofErr w:type="spellEnd"/>
      <w:r w:rsidR="00143A67" w:rsidRPr="00F75A6B">
        <w:rPr>
          <w:rFonts w:eastAsia="Times New Roman" w:cs="Segoe UI"/>
          <w:kern w:val="0"/>
          <w14:ligatures w14:val="none"/>
        </w:rPr>
        <w:t>/ritonavir</w:t>
      </w:r>
      <w:r w:rsidR="009E2329">
        <w:rPr>
          <w:rFonts w:eastAsia="Times New Roman" w:cs="Segoe UI"/>
          <w:kern w:val="0"/>
          <w14:ligatures w14:val="none"/>
        </w:rPr>
        <w:t>,</w:t>
      </w:r>
      <w:r w:rsidR="00143A67" w:rsidRPr="00F75A6B">
        <w:rPr>
          <w:rFonts w:eastAsia="Times New Roman" w:cs="Segoe UI"/>
          <w:kern w:val="0"/>
          <w14:ligatures w14:val="none"/>
        </w:rPr>
        <w:t xml:space="preserve"> with or without dasabuvir.</w:t>
      </w:r>
    </w:p>
    <w:p w14:paraId="146885A7" w14:textId="77777777" w:rsidR="00F75A6B" w:rsidRDefault="00F75A6B" w:rsidP="00143A67">
      <w:pPr>
        <w:shd w:val="clear" w:color="auto" w:fill="FFFFFF"/>
        <w:spacing w:after="60" w:line="270" w:lineRule="atLeast"/>
        <w:outlineLvl w:val="3"/>
        <w:rPr>
          <w:rFonts w:eastAsia="Times New Roman" w:cs="Segoe UI"/>
          <w:b/>
          <w:bCs/>
          <w:kern w:val="0"/>
          <w14:ligatures w14:val="none"/>
        </w:rPr>
      </w:pPr>
    </w:p>
    <w:p w14:paraId="39239255" w14:textId="15C223CA" w:rsidR="00143A67" w:rsidRPr="00F75A6B" w:rsidRDefault="00143A67" w:rsidP="00F75A6B">
      <w:pPr>
        <w:shd w:val="clear" w:color="auto" w:fill="FFFFFF"/>
        <w:spacing w:after="60" w:line="270" w:lineRule="atLeast"/>
        <w:outlineLvl w:val="3"/>
        <w:rPr>
          <w:rFonts w:eastAsia="Times New Roman" w:cs="Segoe UI"/>
          <w:b/>
          <w:bCs/>
          <w:kern w:val="0"/>
          <w14:ligatures w14:val="none"/>
        </w:rPr>
      </w:pPr>
      <w:r w:rsidRPr="00F75A6B">
        <w:rPr>
          <w:rFonts w:eastAsia="Times New Roman" w:cs="Segoe UI"/>
          <w:b/>
          <w:bCs/>
          <w:kern w:val="0"/>
          <w14:ligatures w14:val="none"/>
        </w:rPr>
        <w:t>WARNINGS AND PRECAUTIONS</w:t>
      </w:r>
      <w:r w:rsidR="00F75A6B" w:rsidRPr="00F75A6B">
        <w:rPr>
          <w:rFonts w:eastAsia="Times New Roman" w:cs="Segoe UI"/>
          <w:b/>
          <w:bCs/>
          <w:kern w:val="0"/>
          <w14:ligatures w14:val="none"/>
        </w:rPr>
        <w:br/>
      </w:r>
      <w:r w:rsidRPr="00F75A6B">
        <w:rPr>
          <w:rFonts w:eastAsia="Times New Roman" w:cs="Segoe UI"/>
          <w:b/>
          <w:bCs/>
          <w:kern w:val="0"/>
          <w14:ligatures w14:val="none"/>
        </w:rPr>
        <w:t>Thromboembolic Disorders and Other Vascular Conditions</w:t>
      </w:r>
      <w:r w:rsidR="00F75A6B" w:rsidRPr="00F75A6B">
        <w:rPr>
          <w:rFonts w:ascii="Helvetica Neue LT 57 Condensed" w:eastAsia="Times New Roman" w:hAnsi="Helvetica Neue LT 57 Condensed" w:cs="Segoe UI"/>
          <w:b/>
          <w:bCs/>
          <w:kern w:val="0"/>
          <w14:ligatures w14:val="none"/>
        </w:rPr>
        <w:t xml:space="preserve">: </w:t>
      </w:r>
      <w:r w:rsidRPr="00F75A6B">
        <w:rPr>
          <w:rFonts w:eastAsia="Times New Roman" w:cs="Segoe UI"/>
          <w:kern w:val="0"/>
          <w14:ligatures w14:val="none"/>
        </w:rPr>
        <w:t xml:space="preserve">Women are at increased risk for a </w:t>
      </w:r>
      <w:r w:rsidR="000606A7" w:rsidRPr="00F75A6B">
        <w:rPr>
          <w:rFonts w:eastAsia="Times New Roman" w:cs="Segoe UI"/>
          <w:kern w:val="0"/>
          <w14:ligatures w14:val="none"/>
        </w:rPr>
        <w:t>venous thromboembolic event (</w:t>
      </w:r>
      <w:r w:rsidRPr="00F75A6B">
        <w:rPr>
          <w:rFonts w:eastAsia="Times New Roman" w:cs="Segoe UI"/>
          <w:kern w:val="0"/>
          <w14:ligatures w14:val="none"/>
        </w:rPr>
        <w:t>VTE</w:t>
      </w:r>
      <w:r w:rsidR="000606A7" w:rsidRPr="00F75A6B">
        <w:rPr>
          <w:rFonts w:eastAsia="Times New Roman" w:cs="Segoe UI"/>
          <w:kern w:val="0"/>
          <w14:ligatures w14:val="none"/>
        </w:rPr>
        <w:t>)</w:t>
      </w:r>
      <w:r w:rsidRPr="00F75A6B">
        <w:rPr>
          <w:rFonts w:eastAsia="Times New Roman" w:cs="Segoe UI"/>
          <w:kern w:val="0"/>
          <w14:ligatures w14:val="none"/>
        </w:rPr>
        <w:t xml:space="preserve"> when using TWIRLA.</w:t>
      </w:r>
    </w:p>
    <w:p w14:paraId="24B1A1F5" w14:textId="5CB7AC65" w:rsidR="00143A67" w:rsidRPr="00F75A6B" w:rsidRDefault="00143A67" w:rsidP="00F75A6B">
      <w:pPr>
        <w:numPr>
          <w:ilvl w:val="0"/>
          <w:numId w:val="1"/>
        </w:numPr>
        <w:shd w:val="clear" w:color="auto" w:fill="FFFFFF"/>
        <w:spacing w:before="100" w:beforeAutospacing="1" w:after="105" w:line="255" w:lineRule="atLeast"/>
        <w:rPr>
          <w:rFonts w:eastAsia="Times New Roman" w:cs="Segoe UI"/>
          <w:kern w:val="0"/>
          <w14:ligatures w14:val="none"/>
        </w:rPr>
      </w:pPr>
      <w:r w:rsidRPr="00F75A6B">
        <w:rPr>
          <w:rFonts w:eastAsia="Times New Roman" w:cs="Segoe UI"/>
          <w:kern w:val="0"/>
          <w14:ligatures w14:val="none"/>
        </w:rPr>
        <w:t>Stop TWIRLA if an arterial or VTE occurs</w:t>
      </w:r>
      <w:r w:rsidR="00F75A6B" w:rsidRPr="00F75A6B">
        <w:rPr>
          <w:rFonts w:eastAsia="Times New Roman" w:cs="Segoe UI"/>
          <w:kern w:val="0"/>
          <w14:ligatures w14:val="none"/>
        </w:rPr>
        <w:t xml:space="preserve">. </w:t>
      </w:r>
    </w:p>
    <w:p w14:paraId="4D9EF258" w14:textId="77777777" w:rsidR="00143A67" w:rsidRPr="00F75A6B" w:rsidRDefault="00143A67" w:rsidP="00F75A6B">
      <w:pPr>
        <w:numPr>
          <w:ilvl w:val="0"/>
          <w:numId w:val="1"/>
        </w:numPr>
        <w:shd w:val="clear" w:color="auto" w:fill="FFFFFF"/>
        <w:spacing w:before="100" w:beforeAutospacing="1" w:after="105" w:line="255" w:lineRule="atLeast"/>
        <w:rPr>
          <w:rFonts w:eastAsia="Times New Roman" w:cs="Segoe UI"/>
          <w:kern w:val="0"/>
          <w14:ligatures w14:val="none"/>
        </w:rPr>
      </w:pPr>
      <w:r w:rsidRPr="00F75A6B">
        <w:rPr>
          <w:rFonts w:eastAsia="Times New Roman" w:cs="Segoe UI"/>
          <w:kern w:val="0"/>
          <w14:ligatures w14:val="none"/>
        </w:rPr>
        <w:t>Stop TWIRLA if there is unexplained loss of vision, proptosis, diplopia, papilledema, or retinal vascular lesions. Evaluate for retinal vein thrombosis immediately.</w:t>
      </w:r>
    </w:p>
    <w:p w14:paraId="65C3F89A" w14:textId="77777777" w:rsidR="00143A67" w:rsidRPr="00F75A6B" w:rsidRDefault="00143A67" w:rsidP="00F75A6B">
      <w:pPr>
        <w:numPr>
          <w:ilvl w:val="0"/>
          <w:numId w:val="1"/>
        </w:numPr>
        <w:shd w:val="clear" w:color="auto" w:fill="FFFFFF"/>
        <w:spacing w:before="100" w:beforeAutospacing="1" w:after="105" w:line="255" w:lineRule="atLeast"/>
        <w:rPr>
          <w:rFonts w:eastAsia="Times New Roman" w:cs="Segoe UI"/>
          <w:kern w:val="0"/>
          <w14:ligatures w14:val="none"/>
        </w:rPr>
      </w:pPr>
      <w:r w:rsidRPr="00F75A6B">
        <w:rPr>
          <w:rFonts w:eastAsia="Times New Roman" w:cs="Segoe UI"/>
          <w:kern w:val="0"/>
          <w14:ligatures w14:val="none"/>
        </w:rPr>
        <w:t>Discontinue TWIRLA during prolonged immobilization and, if feasible, stop TWIRLA at least 4 weeks before and through 2 weeks after major surgery.</w:t>
      </w:r>
    </w:p>
    <w:p w14:paraId="2A251599" w14:textId="77777777" w:rsidR="00143A67" w:rsidRPr="00F75A6B" w:rsidRDefault="00143A67" w:rsidP="00F75A6B">
      <w:pPr>
        <w:numPr>
          <w:ilvl w:val="0"/>
          <w:numId w:val="1"/>
        </w:numPr>
        <w:shd w:val="clear" w:color="auto" w:fill="FFFFFF"/>
        <w:spacing w:before="100" w:beforeAutospacing="1" w:after="105" w:line="255" w:lineRule="atLeast"/>
        <w:rPr>
          <w:rFonts w:eastAsia="Times New Roman" w:cs="Segoe UI"/>
          <w:kern w:val="0"/>
          <w14:ligatures w14:val="none"/>
        </w:rPr>
      </w:pPr>
      <w:r w:rsidRPr="00F75A6B">
        <w:rPr>
          <w:rFonts w:eastAsia="Times New Roman" w:cs="Segoe UI"/>
          <w:kern w:val="0"/>
          <w14:ligatures w14:val="none"/>
        </w:rPr>
        <w:t>Start TWIRLA no earlier than 4 weeks after delivery in women who are not breast-feeding.</w:t>
      </w:r>
    </w:p>
    <w:p w14:paraId="6BBA4667" w14:textId="77777777" w:rsidR="00143A67" w:rsidRPr="00F75A6B" w:rsidRDefault="00143A67" w:rsidP="00F75A6B">
      <w:pPr>
        <w:numPr>
          <w:ilvl w:val="0"/>
          <w:numId w:val="1"/>
        </w:numPr>
        <w:shd w:val="clear" w:color="auto" w:fill="FFFFFF"/>
        <w:spacing w:before="100" w:beforeAutospacing="1" w:after="105" w:line="255" w:lineRule="atLeast"/>
        <w:rPr>
          <w:rFonts w:eastAsia="Times New Roman" w:cs="Segoe UI"/>
          <w:kern w:val="0"/>
          <w14:ligatures w14:val="none"/>
        </w:rPr>
      </w:pPr>
      <w:r w:rsidRPr="00F75A6B">
        <w:rPr>
          <w:rFonts w:eastAsia="Times New Roman" w:cs="Segoe UI"/>
          <w:kern w:val="0"/>
          <w14:ligatures w14:val="none"/>
        </w:rPr>
        <w:t xml:space="preserve">Before starting TWIRLA, evaluate any past medical history or family history of thromboembolism or thromboembolic disorders and consider whether history suggests inherited or acquired </w:t>
      </w:r>
      <w:proofErr w:type="spellStart"/>
      <w:r w:rsidRPr="00F75A6B">
        <w:rPr>
          <w:rFonts w:eastAsia="Times New Roman" w:cs="Segoe UI"/>
          <w:kern w:val="0"/>
          <w14:ligatures w14:val="none"/>
        </w:rPr>
        <w:t>hypercoagulopathy</w:t>
      </w:r>
      <w:proofErr w:type="spellEnd"/>
      <w:r w:rsidRPr="00F75A6B">
        <w:rPr>
          <w:rFonts w:eastAsia="Times New Roman" w:cs="Segoe UI"/>
          <w:kern w:val="0"/>
          <w14:ligatures w14:val="none"/>
        </w:rPr>
        <w:t>.</w:t>
      </w:r>
    </w:p>
    <w:p w14:paraId="4BE18F2F" w14:textId="3834E981" w:rsidR="001832F4" w:rsidRPr="00F75A6B" w:rsidRDefault="00143A67" w:rsidP="00F75A6B">
      <w:pPr>
        <w:shd w:val="clear" w:color="auto" w:fill="FFFFFF"/>
        <w:spacing w:beforeAutospacing="1" w:after="0" w:line="255" w:lineRule="atLeast"/>
        <w:rPr>
          <w:rFonts w:eastAsia="Times New Roman" w:cs="Segoe UI"/>
          <w:kern w:val="0"/>
          <w14:ligatures w14:val="none"/>
        </w:rPr>
      </w:pPr>
      <w:r w:rsidRPr="009E2329">
        <w:rPr>
          <w:rFonts w:eastAsia="Times New Roman" w:cs="Segoe UI"/>
          <w:kern w:val="0"/>
          <w:u w:val="single"/>
          <w14:ligatures w14:val="none"/>
        </w:rPr>
        <w:t>Arterial Events</w:t>
      </w:r>
      <w:r w:rsidR="001832F4" w:rsidRPr="00F75A6B">
        <w:rPr>
          <w:rFonts w:eastAsia="Times New Roman" w:cs="Segoe UI"/>
          <w:kern w:val="0"/>
          <w14:ligatures w14:val="none"/>
        </w:rPr>
        <w:t>:</w:t>
      </w:r>
      <w:r w:rsidRPr="00F75A6B">
        <w:rPr>
          <w:rFonts w:eastAsia="Times New Roman" w:cs="Segoe UI"/>
          <w:kern w:val="0"/>
          <w14:ligatures w14:val="none"/>
        </w:rPr>
        <w:t xml:space="preserve"> CHCs increase the risk of cardiovascular events and cerebrovascular events, such as myocardial infarction and stroke, particularly among older women (&gt;35 years of age), smokers, and women with hypertension, dyslipidemia, diabetes, or obesity.</w:t>
      </w:r>
      <w:r w:rsidR="009E2329">
        <w:rPr>
          <w:rFonts w:eastAsia="Times New Roman" w:cs="Segoe UI"/>
          <w:kern w:val="0"/>
          <w14:ligatures w14:val="none"/>
        </w:rPr>
        <w:br/>
      </w:r>
      <w:r w:rsidR="001832F4" w:rsidRPr="009E2329">
        <w:rPr>
          <w:rFonts w:eastAsia="Times New Roman" w:cs="Segoe UI"/>
          <w:kern w:val="0"/>
          <w:u w:val="single"/>
          <w14:ligatures w14:val="none"/>
        </w:rPr>
        <w:t>Venous Events</w:t>
      </w:r>
      <w:r w:rsidR="001832F4" w:rsidRPr="00F75A6B">
        <w:rPr>
          <w:rFonts w:eastAsia="Times New Roman" w:cs="Segoe UI"/>
          <w:kern w:val="0"/>
          <w14:ligatures w14:val="none"/>
        </w:rPr>
        <w:t xml:space="preserve">: The use of CHCs increase the risk of VTEs. Risk factors </w:t>
      </w:r>
      <w:proofErr w:type="gramStart"/>
      <w:r w:rsidR="001832F4" w:rsidRPr="00F75A6B">
        <w:rPr>
          <w:rFonts w:eastAsia="Times New Roman" w:cs="Segoe UI"/>
          <w:kern w:val="0"/>
          <w14:ligatures w14:val="none"/>
        </w:rPr>
        <w:t>include,</w:t>
      </w:r>
      <w:proofErr w:type="gramEnd"/>
      <w:r w:rsidR="001832F4" w:rsidRPr="00F75A6B">
        <w:rPr>
          <w:rFonts w:eastAsia="Times New Roman" w:cs="Segoe UI"/>
          <w:kern w:val="0"/>
          <w14:ligatures w14:val="none"/>
        </w:rPr>
        <w:t xml:space="preserve"> smoking, obesity, and family history of VTE, in addition to other factors that contraindicate use of CHCs.</w:t>
      </w:r>
    </w:p>
    <w:p w14:paraId="1F51EF8C" w14:textId="0A5A751C" w:rsidR="00F75A6B" w:rsidRPr="00135D96" w:rsidRDefault="00143A67" w:rsidP="009E2329">
      <w:pPr>
        <w:shd w:val="clear" w:color="auto" w:fill="FFFFFF"/>
        <w:spacing w:before="100" w:beforeAutospacing="1" w:after="0" w:line="255" w:lineRule="atLeast"/>
        <w:rPr>
          <w:rFonts w:eastAsia="Times New Roman" w:cs="Segoe UI"/>
          <w:b/>
          <w:bCs/>
          <w:kern w:val="0"/>
          <w14:ligatures w14:val="none"/>
        </w:rPr>
      </w:pPr>
      <w:r w:rsidRPr="00135D96">
        <w:rPr>
          <w:rFonts w:eastAsia="Times New Roman" w:cs="Segoe UI"/>
          <w:b/>
          <w:bCs/>
          <w:kern w:val="0"/>
          <w14:ligatures w14:val="none"/>
        </w:rPr>
        <w:t>Liver Disease</w:t>
      </w:r>
      <w:r w:rsidR="009E2329" w:rsidRPr="00135D96">
        <w:rPr>
          <w:rFonts w:eastAsia="Times New Roman" w:cs="Segoe UI"/>
          <w:b/>
          <w:bCs/>
          <w:kern w:val="0"/>
          <w14:ligatures w14:val="none"/>
        </w:rPr>
        <w:t>:</w:t>
      </w:r>
    </w:p>
    <w:p w14:paraId="7DFC7B4E" w14:textId="739D13C6" w:rsidR="00143A67" w:rsidRPr="00135D96" w:rsidRDefault="00EE0EAD" w:rsidP="00F75A6B">
      <w:pPr>
        <w:numPr>
          <w:ilvl w:val="0"/>
          <w:numId w:val="1"/>
        </w:numPr>
        <w:shd w:val="clear" w:color="auto" w:fill="FFFFFF"/>
        <w:spacing w:before="100" w:beforeAutospacing="1" w:after="0" w:line="255" w:lineRule="atLeast"/>
        <w:rPr>
          <w:rFonts w:eastAsia="Times New Roman" w:cs="Segoe UI"/>
          <w:kern w:val="0"/>
          <w14:ligatures w14:val="none"/>
        </w:rPr>
      </w:pPr>
      <w:r w:rsidRPr="00135D96">
        <w:rPr>
          <w:rFonts w:eastAsia="Times New Roman" w:cs="Segoe UI"/>
          <w:kern w:val="0"/>
          <w14:ligatures w14:val="none"/>
        </w:rPr>
        <w:t xml:space="preserve">Elevated Liver Enzymes: </w:t>
      </w:r>
      <w:r w:rsidR="00143A67" w:rsidRPr="00135D96">
        <w:rPr>
          <w:rFonts w:eastAsia="Times New Roman" w:cs="Segoe UI"/>
          <w:kern w:val="0"/>
          <w14:ligatures w14:val="none"/>
        </w:rPr>
        <w:t>Discontinue TWIRLA if jaundice develops.</w:t>
      </w:r>
      <w:r w:rsidRPr="00135D96">
        <w:rPr>
          <w:rFonts w:eastAsia="Times New Roman" w:cs="Segoe UI"/>
          <w:kern w:val="0"/>
          <w14:ligatures w14:val="none"/>
        </w:rPr>
        <w:t xml:space="preserve"> Acute liver test abnormalities may necessitate the discontinuation of CHC use until the liver tests return to normal and CHC causation has been excluded.</w:t>
      </w:r>
    </w:p>
    <w:p w14:paraId="0DBB2421" w14:textId="11631305" w:rsidR="00EE0EAD" w:rsidRPr="00135D96" w:rsidRDefault="00EE0EAD" w:rsidP="009E2329">
      <w:pPr>
        <w:numPr>
          <w:ilvl w:val="0"/>
          <w:numId w:val="1"/>
        </w:numPr>
        <w:shd w:val="clear" w:color="auto" w:fill="FFFFFF"/>
        <w:spacing w:before="100" w:beforeAutospacing="1" w:after="0" w:line="255" w:lineRule="atLeast"/>
        <w:rPr>
          <w:rFonts w:eastAsia="Times New Roman" w:cs="Segoe UI"/>
          <w:kern w:val="0"/>
          <w14:ligatures w14:val="none"/>
        </w:rPr>
      </w:pPr>
      <w:r w:rsidRPr="00135D96">
        <w:rPr>
          <w:rFonts w:eastAsia="Times New Roman" w:cs="Segoe UI"/>
          <w:kern w:val="0"/>
          <w14:ligatures w14:val="none"/>
        </w:rPr>
        <w:t>Liver Tumors: CHCs increase the risk of hepatic adenomas. Rupture of hepatic adenomas may cause death from abdominal hemorrhage. Studies have show</w:t>
      </w:r>
      <w:r w:rsidR="009449ED" w:rsidRPr="00135D96">
        <w:rPr>
          <w:rFonts w:eastAsia="Times New Roman" w:cs="Segoe UI"/>
          <w:kern w:val="0"/>
          <w14:ligatures w14:val="none"/>
        </w:rPr>
        <w:t>n</w:t>
      </w:r>
      <w:r w:rsidRPr="00135D96">
        <w:rPr>
          <w:rFonts w:eastAsia="Times New Roman" w:cs="Segoe UI"/>
          <w:kern w:val="0"/>
          <w14:ligatures w14:val="none"/>
        </w:rPr>
        <w:t xml:space="preserve"> an increase</w:t>
      </w:r>
      <w:r w:rsidR="009449ED" w:rsidRPr="00135D96">
        <w:rPr>
          <w:rFonts w:eastAsia="Times New Roman" w:cs="Segoe UI"/>
          <w:kern w:val="0"/>
          <w14:ligatures w14:val="none"/>
        </w:rPr>
        <w:t>d</w:t>
      </w:r>
      <w:r w:rsidRPr="00135D96">
        <w:rPr>
          <w:rFonts w:eastAsia="Times New Roman" w:cs="Segoe UI"/>
          <w:kern w:val="0"/>
          <w14:ligatures w14:val="none"/>
        </w:rPr>
        <w:t xml:space="preserve"> risk of developing hepatocellular carcinoma in long-term (&gt; 8 years) CHC users.</w:t>
      </w:r>
    </w:p>
    <w:p w14:paraId="5A1369A7" w14:textId="1D1169A8" w:rsidR="00143A67" w:rsidRPr="009E2329" w:rsidRDefault="00143A67" w:rsidP="009E2329">
      <w:pPr>
        <w:shd w:val="clear" w:color="auto" w:fill="FFFFFF"/>
        <w:spacing w:before="100" w:beforeAutospacing="1" w:after="0" w:line="255" w:lineRule="atLeast"/>
        <w:rPr>
          <w:rFonts w:eastAsia="Times New Roman" w:cs="Segoe UI"/>
          <w:kern w:val="0"/>
          <w14:ligatures w14:val="none"/>
        </w:rPr>
      </w:pPr>
      <w:r w:rsidRPr="009E2329">
        <w:rPr>
          <w:rFonts w:eastAsia="Times New Roman" w:cs="Segoe UI"/>
          <w:b/>
          <w:bCs/>
          <w:kern w:val="0"/>
          <w14:ligatures w14:val="none"/>
        </w:rPr>
        <w:t>Risk of Liver Enzyme Elevations with Concomitant Hepatitis C Treatment</w:t>
      </w:r>
      <w:r w:rsidR="001832F4" w:rsidRPr="009E2329">
        <w:rPr>
          <w:rFonts w:eastAsia="Times New Roman" w:cs="Segoe UI"/>
          <w:b/>
          <w:bCs/>
          <w:kern w:val="0"/>
          <w14:ligatures w14:val="none"/>
        </w:rPr>
        <w:t>:</w:t>
      </w:r>
      <w:r w:rsidR="009E2329">
        <w:rPr>
          <w:rFonts w:eastAsia="Times New Roman" w:cs="Segoe UI"/>
          <w:b/>
          <w:bCs/>
          <w:kern w:val="0"/>
          <w14:ligatures w14:val="none"/>
        </w:rPr>
        <w:t xml:space="preserve"> </w:t>
      </w:r>
      <w:r w:rsidRPr="009E2329">
        <w:rPr>
          <w:rFonts w:eastAsia="Times New Roman" w:cs="Segoe UI"/>
          <w:kern w:val="0"/>
          <w14:ligatures w14:val="none"/>
        </w:rPr>
        <w:t xml:space="preserve">Discontinue TWIRLA prior to starting therapy with the hepatitis C combination drug regimen </w:t>
      </w:r>
      <w:proofErr w:type="spellStart"/>
      <w:r w:rsidRPr="009E2329">
        <w:rPr>
          <w:rFonts w:eastAsia="Times New Roman" w:cs="Segoe UI"/>
          <w:kern w:val="0"/>
          <w14:ligatures w14:val="none"/>
        </w:rPr>
        <w:t>ombitasvir</w:t>
      </w:r>
      <w:proofErr w:type="spellEnd"/>
      <w:r w:rsidRPr="009E2329">
        <w:rPr>
          <w:rFonts w:eastAsia="Times New Roman" w:cs="Segoe UI"/>
          <w:kern w:val="0"/>
          <w14:ligatures w14:val="none"/>
        </w:rPr>
        <w:t>/</w:t>
      </w:r>
      <w:proofErr w:type="spellStart"/>
      <w:r w:rsidRPr="009E2329">
        <w:rPr>
          <w:rFonts w:eastAsia="Times New Roman" w:cs="Segoe UI"/>
          <w:kern w:val="0"/>
          <w14:ligatures w14:val="none"/>
        </w:rPr>
        <w:t>paritaprevir</w:t>
      </w:r>
      <w:proofErr w:type="spellEnd"/>
      <w:r w:rsidRPr="009E2329">
        <w:rPr>
          <w:rFonts w:eastAsia="Times New Roman" w:cs="Segoe UI"/>
          <w:kern w:val="0"/>
          <w14:ligatures w14:val="none"/>
        </w:rPr>
        <w:t>/ritonavir, with or without dasabuvir. TWIRLA can be restarted approximately 2 weeks following completion of treatment with that combination drug regimen.</w:t>
      </w:r>
    </w:p>
    <w:p w14:paraId="31994899" w14:textId="77777777" w:rsidR="009E2329" w:rsidRDefault="00143A67" w:rsidP="009E2329">
      <w:pPr>
        <w:shd w:val="clear" w:color="auto" w:fill="FFFFFF"/>
        <w:spacing w:before="100" w:beforeAutospacing="1" w:after="0" w:line="255" w:lineRule="atLeast"/>
        <w:rPr>
          <w:rFonts w:ascii="Helvetica Neue LT 57 Condensed" w:eastAsia="Times New Roman" w:hAnsi="Helvetica Neue LT 57 Condensed" w:cs="Segoe UI"/>
          <w:kern w:val="0"/>
          <w14:ligatures w14:val="none"/>
        </w:rPr>
      </w:pPr>
      <w:r w:rsidRPr="009E2329">
        <w:rPr>
          <w:rFonts w:eastAsia="Times New Roman" w:cs="Segoe UI"/>
          <w:b/>
          <w:bCs/>
          <w:kern w:val="0"/>
          <w14:ligatures w14:val="none"/>
        </w:rPr>
        <w:lastRenderedPageBreak/>
        <w:t>Hypertension</w:t>
      </w:r>
      <w:r w:rsidR="009E2329" w:rsidRPr="009E2329">
        <w:rPr>
          <w:rFonts w:eastAsia="Times New Roman" w:cs="Segoe UI"/>
          <w:b/>
          <w:bCs/>
          <w:kern w:val="0"/>
          <w14:ligatures w14:val="none"/>
        </w:rPr>
        <w:t xml:space="preserve">: </w:t>
      </w:r>
      <w:r w:rsidR="00EE0EAD" w:rsidRPr="009E2329">
        <w:rPr>
          <w:rFonts w:eastAsia="Times New Roman" w:cs="Segoe UI"/>
          <w:kern w:val="0"/>
          <w14:ligatures w14:val="none"/>
        </w:rPr>
        <w:t>For all women, m</w:t>
      </w:r>
      <w:r w:rsidRPr="009E2329">
        <w:rPr>
          <w:rFonts w:eastAsia="Times New Roman" w:cs="Segoe UI"/>
          <w:kern w:val="0"/>
          <w14:ligatures w14:val="none"/>
        </w:rPr>
        <w:t>onitor blood pressure at routine visits and stop TWIRLA if blood pressure rises significantly. An increase in blood pressure has been reported in women using CHCs, and this increase is more likely in older women with extended duration of use</w:t>
      </w:r>
      <w:r w:rsidRPr="00143A67">
        <w:rPr>
          <w:rFonts w:ascii="Helvetica Neue LT 57 Condensed" w:eastAsia="Times New Roman" w:hAnsi="Helvetica Neue LT 57 Condensed" w:cs="Segoe UI"/>
          <w:kern w:val="0"/>
          <w14:ligatures w14:val="none"/>
        </w:rPr>
        <w:t>.</w:t>
      </w:r>
    </w:p>
    <w:p w14:paraId="7DB10934" w14:textId="61811F43" w:rsidR="00143A67" w:rsidRPr="009E2329" w:rsidRDefault="00143A67" w:rsidP="009E2329">
      <w:pPr>
        <w:shd w:val="clear" w:color="auto" w:fill="FFFFFF"/>
        <w:spacing w:before="100" w:beforeAutospacing="1" w:after="0" w:line="255" w:lineRule="atLeast"/>
        <w:rPr>
          <w:rFonts w:eastAsia="Times New Roman" w:cs="Segoe UI"/>
          <w:kern w:val="0"/>
          <w14:ligatures w14:val="none"/>
        </w:rPr>
      </w:pPr>
      <w:r w:rsidRPr="009E2329">
        <w:rPr>
          <w:rFonts w:eastAsia="Times New Roman" w:cs="Segoe UI"/>
          <w:b/>
          <w:bCs/>
          <w:kern w:val="0"/>
          <w14:ligatures w14:val="none"/>
        </w:rPr>
        <w:t>Gallbladder Disease</w:t>
      </w:r>
      <w:r w:rsidR="00045ADA" w:rsidRPr="009E2329">
        <w:rPr>
          <w:rFonts w:eastAsia="Times New Roman" w:cs="Segoe UI"/>
          <w:b/>
          <w:bCs/>
          <w:kern w:val="0"/>
          <w14:ligatures w14:val="none"/>
        </w:rPr>
        <w:t>:</w:t>
      </w:r>
      <w:r w:rsidRPr="009E2329">
        <w:rPr>
          <w:rFonts w:eastAsia="Times New Roman" w:cs="Segoe UI"/>
          <w:b/>
          <w:bCs/>
          <w:kern w:val="0"/>
          <w14:ligatures w14:val="none"/>
        </w:rPr>
        <w:t> </w:t>
      </w:r>
      <w:r w:rsidRPr="009E2329">
        <w:rPr>
          <w:rFonts w:eastAsia="Times New Roman" w:cs="Segoe UI"/>
          <w:kern w:val="0"/>
          <w14:ligatures w14:val="none"/>
        </w:rPr>
        <w:t>Studies suggest CHCs increase the risk of developing gallbladder disease and may also worsen existing gallbladder disease.</w:t>
      </w:r>
    </w:p>
    <w:p w14:paraId="0BBB0874" w14:textId="22E646E6" w:rsidR="00143A67" w:rsidRPr="009E2329" w:rsidRDefault="00143A67" w:rsidP="009E2329">
      <w:pPr>
        <w:shd w:val="clear" w:color="auto" w:fill="FFFFFF"/>
        <w:spacing w:before="100" w:beforeAutospacing="1" w:after="0" w:line="255" w:lineRule="atLeast"/>
        <w:rPr>
          <w:rFonts w:eastAsia="Times New Roman" w:cs="Segoe UI"/>
          <w:kern w:val="0"/>
          <w14:ligatures w14:val="none"/>
        </w:rPr>
      </w:pPr>
      <w:r w:rsidRPr="009E2329">
        <w:rPr>
          <w:rFonts w:eastAsia="Times New Roman" w:cs="Segoe UI"/>
          <w:b/>
          <w:bCs/>
          <w:kern w:val="0"/>
          <w14:ligatures w14:val="none"/>
        </w:rPr>
        <w:t>Adverse Carbohydrate and Lipid Metabolic Effects</w:t>
      </w:r>
      <w:r w:rsidR="00045ADA" w:rsidRPr="009E2329">
        <w:rPr>
          <w:rFonts w:eastAsia="Times New Roman" w:cs="Segoe UI"/>
          <w:b/>
          <w:bCs/>
          <w:kern w:val="0"/>
          <w14:ligatures w14:val="none"/>
        </w:rPr>
        <w:t>:</w:t>
      </w:r>
    </w:p>
    <w:p w14:paraId="214007A9" w14:textId="2DBBEBCC" w:rsidR="00143A67" w:rsidRPr="009E2329" w:rsidRDefault="00A435FC" w:rsidP="009E2329">
      <w:pPr>
        <w:numPr>
          <w:ilvl w:val="0"/>
          <w:numId w:val="1"/>
        </w:numPr>
        <w:shd w:val="clear" w:color="auto" w:fill="FFFFFF"/>
        <w:spacing w:before="100" w:beforeAutospacing="1" w:after="105" w:line="255" w:lineRule="atLeast"/>
        <w:rPr>
          <w:rFonts w:eastAsia="Times New Roman" w:cs="Segoe UI"/>
          <w:kern w:val="0"/>
          <w14:ligatures w14:val="none"/>
        </w:rPr>
      </w:pPr>
      <w:r w:rsidRPr="009E2329">
        <w:rPr>
          <w:rFonts w:eastAsia="Times New Roman" w:cs="Segoe UI"/>
          <w:kern w:val="0"/>
          <w14:ligatures w14:val="none"/>
        </w:rPr>
        <w:t xml:space="preserve">Hyperglycemia: </w:t>
      </w:r>
      <w:r w:rsidR="00143A67" w:rsidRPr="009E2329">
        <w:rPr>
          <w:rFonts w:eastAsia="Times New Roman" w:cs="Segoe UI"/>
          <w:kern w:val="0"/>
          <w14:ligatures w14:val="none"/>
        </w:rPr>
        <w:t>TWIRLA may decrease glucose tolerance. Carefully monitor prediabetic and diabetic women who are using TWIRLA.</w:t>
      </w:r>
    </w:p>
    <w:p w14:paraId="307296BE" w14:textId="0745E6D1" w:rsidR="00143A67" w:rsidRPr="009E2329" w:rsidRDefault="00A435FC" w:rsidP="009E2329">
      <w:pPr>
        <w:numPr>
          <w:ilvl w:val="0"/>
          <w:numId w:val="1"/>
        </w:numPr>
        <w:shd w:val="clear" w:color="auto" w:fill="FFFFFF"/>
        <w:spacing w:before="100" w:beforeAutospacing="1" w:after="105" w:line="255" w:lineRule="atLeast"/>
        <w:rPr>
          <w:rFonts w:eastAsia="Times New Roman" w:cs="Segoe UI"/>
          <w:kern w:val="0"/>
          <w14:ligatures w14:val="none"/>
        </w:rPr>
      </w:pPr>
      <w:r w:rsidRPr="009E2329">
        <w:rPr>
          <w:rFonts w:eastAsia="Times New Roman" w:cs="Segoe UI"/>
          <w:kern w:val="0"/>
          <w14:ligatures w14:val="none"/>
        </w:rPr>
        <w:t>Dyslip</w:t>
      </w:r>
      <w:r w:rsidR="00030B2A" w:rsidRPr="009E2329">
        <w:rPr>
          <w:rFonts w:eastAsia="Times New Roman" w:cs="Segoe UI"/>
          <w:kern w:val="0"/>
          <w14:ligatures w14:val="none"/>
        </w:rPr>
        <w:t xml:space="preserve">idemia: </w:t>
      </w:r>
      <w:r w:rsidR="00143A67" w:rsidRPr="009E2329">
        <w:rPr>
          <w:rFonts w:eastAsia="Times New Roman" w:cs="Segoe UI"/>
          <w:kern w:val="0"/>
          <w14:ligatures w14:val="none"/>
        </w:rPr>
        <w:t>Consider alternative contraception for women with uncontrolled dyslipidemia. TWIRLA may cause adverse lipid changes. Women with hypertriglyceridemia, or a family history thereof, may have an increase in serum triglyceride concentrations when using TWIRLA, which may increase the risk of pancreatitis.</w:t>
      </w:r>
    </w:p>
    <w:p w14:paraId="370DC147" w14:textId="351BD4D1" w:rsidR="00143A67" w:rsidRPr="009E2329" w:rsidRDefault="00143A67" w:rsidP="009E2329">
      <w:pPr>
        <w:shd w:val="clear" w:color="auto" w:fill="FFFFFF"/>
        <w:spacing w:before="100" w:beforeAutospacing="1" w:after="0" w:line="255" w:lineRule="atLeast"/>
        <w:rPr>
          <w:rFonts w:eastAsia="Times New Roman" w:cs="Segoe UI"/>
          <w:kern w:val="0"/>
          <w14:ligatures w14:val="none"/>
        </w:rPr>
      </w:pPr>
      <w:r w:rsidRPr="009E2329">
        <w:rPr>
          <w:rFonts w:eastAsia="Times New Roman" w:cs="Segoe UI"/>
          <w:b/>
          <w:bCs/>
          <w:kern w:val="0"/>
          <w14:ligatures w14:val="none"/>
        </w:rPr>
        <w:t>Headache</w:t>
      </w:r>
      <w:r w:rsidR="00872081" w:rsidRPr="009E2329">
        <w:rPr>
          <w:rFonts w:eastAsia="Times New Roman" w:cs="Segoe UI"/>
          <w:b/>
          <w:bCs/>
          <w:kern w:val="0"/>
          <w14:ligatures w14:val="none"/>
        </w:rPr>
        <w:t>:</w:t>
      </w:r>
      <w:r w:rsidRPr="009E2329">
        <w:rPr>
          <w:rFonts w:eastAsia="Times New Roman" w:cs="Segoe UI"/>
          <w:b/>
          <w:bCs/>
          <w:kern w:val="0"/>
          <w14:ligatures w14:val="none"/>
        </w:rPr>
        <w:t> </w:t>
      </w:r>
      <w:r w:rsidRPr="009E2329">
        <w:rPr>
          <w:rFonts w:eastAsia="Times New Roman" w:cs="Segoe UI"/>
          <w:kern w:val="0"/>
          <w14:ligatures w14:val="none"/>
        </w:rPr>
        <w:t>If a woman using TWIRLA develops new headaches that are recurrent, persistent, or severe, evaluate the cause and discontinue TWIRLA as indicated. Consider discontinuation of TWIRLA if there is any increased frequency or severity of migraines during CHC use (which may be prodromal of a cerebrovascular event).</w:t>
      </w:r>
    </w:p>
    <w:p w14:paraId="4709D3F4" w14:textId="77777777" w:rsidR="009E2329" w:rsidRPr="009E2329" w:rsidRDefault="00143A67" w:rsidP="009E2329">
      <w:pPr>
        <w:shd w:val="clear" w:color="auto" w:fill="FFFFFF"/>
        <w:spacing w:before="100" w:beforeAutospacing="1" w:after="0" w:line="255" w:lineRule="atLeast"/>
        <w:rPr>
          <w:rFonts w:eastAsia="Times New Roman" w:cs="Segoe UI"/>
          <w:kern w:val="0"/>
          <w14:ligatures w14:val="none"/>
        </w:rPr>
      </w:pPr>
      <w:r w:rsidRPr="009E2329">
        <w:rPr>
          <w:rFonts w:eastAsia="Times New Roman" w:cs="Segoe UI"/>
          <w:b/>
          <w:bCs/>
          <w:kern w:val="0"/>
          <w14:ligatures w14:val="none"/>
        </w:rPr>
        <w:t>Bleeding Irregularities and Amenorrhea</w:t>
      </w:r>
      <w:r w:rsidR="00872081" w:rsidRPr="009E2329">
        <w:rPr>
          <w:rFonts w:eastAsia="Times New Roman" w:cs="Segoe UI"/>
          <w:b/>
          <w:bCs/>
          <w:kern w:val="0"/>
          <w14:ligatures w14:val="none"/>
        </w:rPr>
        <w:t>:</w:t>
      </w:r>
      <w:r w:rsidRPr="009E2329">
        <w:rPr>
          <w:rFonts w:eastAsia="Times New Roman" w:cs="Segoe UI"/>
          <w:b/>
          <w:bCs/>
          <w:kern w:val="0"/>
          <w14:ligatures w14:val="none"/>
        </w:rPr>
        <w:t> </w:t>
      </w:r>
    </w:p>
    <w:p w14:paraId="20F17953" w14:textId="77777777" w:rsidR="009E2329" w:rsidRPr="009E2329" w:rsidRDefault="00F73362" w:rsidP="009E2329">
      <w:pPr>
        <w:pStyle w:val="ListParagraph"/>
        <w:numPr>
          <w:ilvl w:val="0"/>
          <w:numId w:val="6"/>
        </w:numPr>
        <w:shd w:val="clear" w:color="auto" w:fill="FFFFFF"/>
        <w:spacing w:before="100" w:beforeAutospacing="1" w:after="0" w:line="255" w:lineRule="atLeast"/>
        <w:rPr>
          <w:rFonts w:eastAsia="Times New Roman" w:cs="Segoe UI"/>
          <w:kern w:val="0"/>
          <w14:ligatures w14:val="none"/>
        </w:rPr>
      </w:pPr>
      <w:r w:rsidRPr="009E2329">
        <w:rPr>
          <w:rFonts w:eastAsia="Times New Roman" w:cs="Segoe UI"/>
          <w:kern w:val="0"/>
          <w14:ligatures w14:val="none"/>
        </w:rPr>
        <w:t xml:space="preserve">Unscheduled and Scheduled Bleeding and Spotting: </w:t>
      </w:r>
      <w:r w:rsidR="00143A67" w:rsidRPr="009E2329">
        <w:rPr>
          <w:rFonts w:eastAsia="Times New Roman" w:cs="Segoe UI"/>
          <w:kern w:val="0"/>
          <w14:ligatures w14:val="none"/>
        </w:rPr>
        <w:t>Women using TWIRLA may experience unscheduled bleeding</w:t>
      </w:r>
      <w:r w:rsidR="00D06450" w:rsidRPr="009E2329">
        <w:rPr>
          <w:rFonts w:eastAsia="Times New Roman" w:cs="Segoe UI"/>
          <w:kern w:val="0"/>
          <w14:ligatures w14:val="none"/>
        </w:rPr>
        <w:t xml:space="preserve"> and spotting</w:t>
      </w:r>
      <w:r w:rsidR="00143A67" w:rsidRPr="009E2329">
        <w:rPr>
          <w:rFonts w:eastAsia="Times New Roman" w:cs="Segoe UI"/>
          <w:kern w:val="0"/>
          <w14:ligatures w14:val="none"/>
        </w:rPr>
        <w:t>, especially during the first 3 months of use. If bleeding persists or occurs after previously regular cycles on TWIRLA, evaluate for causes such as pregnancy or malignancy.</w:t>
      </w:r>
    </w:p>
    <w:p w14:paraId="22769E16" w14:textId="47A85C80" w:rsidR="00D06450" w:rsidRPr="009E2329" w:rsidRDefault="00D06450" w:rsidP="009E2329">
      <w:pPr>
        <w:pStyle w:val="ListParagraph"/>
        <w:numPr>
          <w:ilvl w:val="0"/>
          <w:numId w:val="6"/>
        </w:numPr>
        <w:shd w:val="clear" w:color="auto" w:fill="FFFFFF"/>
        <w:spacing w:before="100" w:beforeAutospacing="1" w:after="0" w:line="255" w:lineRule="atLeast"/>
        <w:rPr>
          <w:rFonts w:eastAsia="Times New Roman" w:cs="Segoe UI"/>
          <w:kern w:val="0"/>
          <w14:ligatures w14:val="none"/>
        </w:rPr>
      </w:pPr>
      <w:r w:rsidRPr="009E2329">
        <w:rPr>
          <w:rFonts w:eastAsia="Times New Roman" w:cs="Segoe UI"/>
          <w:kern w:val="0"/>
          <w14:ligatures w14:val="none"/>
        </w:rPr>
        <w:t xml:space="preserve">Amenorrhea and Oligomenorrhea: Women using TWIRLA may experience absence of scheduled bleeding, even if they are not pregnant. If scheduled bleeding does not occur, consider the possibility of pregnancy. </w:t>
      </w:r>
    </w:p>
    <w:p w14:paraId="4F8DAA23" w14:textId="31396DC3" w:rsidR="00143A67" w:rsidRPr="009E2329" w:rsidRDefault="00143A67" w:rsidP="009E2329">
      <w:pPr>
        <w:shd w:val="clear" w:color="auto" w:fill="FFFFFF"/>
        <w:spacing w:before="100" w:beforeAutospacing="1" w:after="0" w:line="255" w:lineRule="atLeast"/>
        <w:rPr>
          <w:rFonts w:eastAsia="Times New Roman" w:cs="Segoe UI"/>
          <w:kern w:val="0"/>
          <w14:ligatures w14:val="none"/>
        </w:rPr>
      </w:pPr>
      <w:r w:rsidRPr="009E2329">
        <w:rPr>
          <w:rFonts w:eastAsia="Times New Roman" w:cs="Segoe UI"/>
          <w:b/>
          <w:bCs/>
          <w:kern w:val="0"/>
          <w14:ligatures w14:val="none"/>
        </w:rPr>
        <w:t>Other Warnings and Precautions</w:t>
      </w:r>
      <w:r w:rsidRPr="009E2329">
        <w:rPr>
          <w:rFonts w:eastAsia="Times New Roman" w:cs="Segoe UI"/>
          <w:kern w:val="0"/>
          <w14:ligatures w14:val="none"/>
        </w:rPr>
        <w:t xml:space="preserve"> include </w:t>
      </w:r>
      <w:r w:rsidR="00040069" w:rsidRPr="009E2329">
        <w:rPr>
          <w:rFonts w:eastAsia="Times New Roman" w:cs="Segoe UI"/>
          <w:kern w:val="0"/>
          <w14:ligatures w14:val="none"/>
        </w:rPr>
        <w:t xml:space="preserve">age-related considerations, </w:t>
      </w:r>
      <w:r w:rsidRPr="009E2329">
        <w:rPr>
          <w:rFonts w:eastAsia="Times New Roman" w:cs="Segoe UI"/>
          <w:kern w:val="0"/>
          <w14:ligatures w14:val="none"/>
        </w:rPr>
        <w:t xml:space="preserve">depression, breast cancer, cervical cancer, </w:t>
      </w:r>
      <w:r w:rsidR="00040069" w:rsidRPr="009E2329">
        <w:rPr>
          <w:rFonts w:eastAsia="Times New Roman" w:cs="Segoe UI"/>
          <w:kern w:val="0"/>
          <w14:ligatures w14:val="none"/>
        </w:rPr>
        <w:t>effect on</w:t>
      </w:r>
      <w:r w:rsidRPr="009E2329">
        <w:rPr>
          <w:rFonts w:eastAsia="Times New Roman" w:cs="Segoe UI"/>
          <w:kern w:val="0"/>
          <w14:ligatures w14:val="none"/>
        </w:rPr>
        <w:t xml:space="preserve"> binding globulins, hereditary angioedema, and chloasma.</w:t>
      </w:r>
    </w:p>
    <w:p w14:paraId="7BC6085B" w14:textId="77777777" w:rsidR="001832F4" w:rsidRDefault="001832F4" w:rsidP="00143A67">
      <w:pPr>
        <w:shd w:val="clear" w:color="auto" w:fill="FFFFFF"/>
        <w:spacing w:after="60" w:line="270" w:lineRule="atLeast"/>
        <w:outlineLvl w:val="3"/>
        <w:rPr>
          <w:rFonts w:ascii="Segoe UI" w:eastAsia="Times New Roman" w:hAnsi="Segoe UI" w:cs="Segoe UI"/>
          <w:kern w:val="0"/>
          <w14:ligatures w14:val="none"/>
        </w:rPr>
      </w:pPr>
    </w:p>
    <w:p w14:paraId="08C4CDBF" w14:textId="770E5454" w:rsidR="00143A67" w:rsidRPr="009E2329" w:rsidRDefault="00143A67" w:rsidP="00143A67">
      <w:pPr>
        <w:shd w:val="clear" w:color="auto" w:fill="FFFFFF"/>
        <w:spacing w:after="60" w:line="270" w:lineRule="atLeast"/>
        <w:outlineLvl w:val="3"/>
        <w:rPr>
          <w:rFonts w:eastAsia="Times New Roman" w:cs="Segoe UI"/>
          <w:b/>
          <w:bCs/>
          <w:kern w:val="0"/>
          <w14:ligatures w14:val="none"/>
        </w:rPr>
      </w:pPr>
      <w:r w:rsidRPr="009E2329">
        <w:rPr>
          <w:rFonts w:eastAsia="Times New Roman" w:cs="Segoe UI"/>
          <w:b/>
          <w:bCs/>
          <w:kern w:val="0"/>
          <w14:ligatures w14:val="none"/>
        </w:rPr>
        <w:t>ADVERSE REACTIONS</w:t>
      </w:r>
    </w:p>
    <w:p w14:paraId="3AA84110" w14:textId="61D1DA0A" w:rsidR="00143A67" w:rsidRPr="009E2329" w:rsidRDefault="00143A67" w:rsidP="00BD1EE9">
      <w:pPr>
        <w:shd w:val="clear" w:color="auto" w:fill="FFFFFF"/>
        <w:spacing w:after="105" w:line="255" w:lineRule="atLeast"/>
        <w:rPr>
          <w:rFonts w:eastAsia="Times New Roman" w:cs="Segoe UI"/>
          <w:kern w:val="0"/>
          <w14:ligatures w14:val="none"/>
        </w:rPr>
      </w:pPr>
      <w:r w:rsidRPr="009E2329">
        <w:rPr>
          <w:rFonts w:eastAsia="Times New Roman" w:cs="Segoe UI"/>
          <w:kern w:val="0"/>
          <w14:ligatures w14:val="none"/>
        </w:rPr>
        <w:t xml:space="preserve">The following serious adverse reactions occurred in &lt;1% of women who received TWIRLA: cholelithiasis, cholecystitis, major depression, suicidal ideation, appendicitis, ectopic pregnancy, pneumonia, and gastroenteritis. A total of 4 VTEs in TWIRLA-treated patients were identified in the phase 3 clinical trial. The most common adverse reactions (≥2%) in </w:t>
      </w:r>
      <w:r w:rsidRPr="009E2329">
        <w:rPr>
          <w:rFonts w:eastAsia="Times New Roman" w:cs="Segoe UI"/>
          <w:kern w:val="0"/>
          <w14:ligatures w14:val="none"/>
        </w:rPr>
        <w:lastRenderedPageBreak/>
        <w:t>clinical trials for TWIRLA are application site disorders, nausea, headache, dysmenorrhea, and increased weight.</w:t>
      </w:r>
    </w:p>
    <w:p w14:paraId="63D4DDB3" w14:textId="77777777" w:rsidR="00143A67" w:rsidRPr="009E2329" w:rsidRDefault="00143A67" w:rsidP="00143A67">
      <w:pPr>
        <w:shd w:val="clear" w:color="auto" w:fill="FFFFFF"/>
        <w:spacing w:after="0" w:line="255" w:lineRule="atLeast"/>
        <w:rPr>
          <w:rFonts w:eastAsia="Times New Roman" w:cs="Segoe UI"/>
          <w:kern w:val="0"/>
          <w14:ligatures w14:val="none"/>
        </w:rPr>
      </w:pPr>
      <w:r w:rsidRPr="009E2329">
        <w:rPr>
          <w:rFonts w:eastAsia="Times New Roman" w:cs="Segoe UI"/>
          <w:b/>
          <w:bCs/>
          <w:kern w:val="0"/>
          <w14:ligatures w14:val="none"/>
        </w:rPr>
        <w:t xml:space="preserve">Patients should be </w:t>
      </w:r>
      <w:proofErr w:type="gramStart"/>
      <w:r w:rsidRPr="009E2329">
        <w:rPr>
          <w:rFonts w:eastAsia="Times New Roman" w:cs="Segoe UI"/>
          <w:b/>
          <w:bCs/>
          <w:kern w:val="0"/>
          <w14:ligatures w14:val="none"/>
        </w:rPr>
        <w:t>counseled</w:t>
      </w:r>
      <w:proofErr w:type="gramEnd"/>
      <w:r w:rsidRPr="009E2329">
        <w:rPr>
          <w:rFonts w:eastAsia="Times New Roman" w:cs="Segoe UI"/>
          <w:b/>
          <w:bCs/>
          <w:kern w:val="0"/>
          <w14:ligatures w14:val="none"/>
        </w:rPr>
        <w:t xml:space="preserve"> that TWIRLA does not protect against HIV infection (AIDS) and other sexually transmitted infections (STIs).</w:t>
      </w:r>
    </w:p>
    <w:p w14:paraId="59087D16" w14:textId="77777777" w:rsidR="00143A67" w:rsidRDefault="00143A67" w:rsidP="00143A67">
      <w:pPr>
        <w:shd w:val="clear" w:color="auto" w:fill="FFFFFF"/>
        <w:spacing w:after="60" w:line="270" w:lineRule="atLeast"/>
        <w:outlineLvl w:val="3"/>
        <w:rPr>
          <w:rFonts w:ascii="Segoe UI" w:eastAsia="Times New Roman" w:hAnsi="Segoe UI" w:cs="Segoe UI"/>
          <w:kern w:val="0"/>
          <w14:ligatures w14:val="none"/>
        </w:rPr>
      </w:pPr>
    </w:p>
    <w:p w14:paraId="784A0DFD" w14:textId="34205FD0" w:rsidR="00143A67" w:rsidRPr="008A4F9F" w:rsidRDefault="00143A67" w:rsidP="00143A67">
      <w:pPr>
        <w:shd w:val="clear" w:color="auto" w:fill="FFFFFF"/>
        <w:spacing w:after="60" w:line="270" w:lineRule="atLeast"/>
        <w:outlineLvl w:val="3"/>
        <w:rPr>
          <w:rFonts w:eastAsia="Times New Roman" w:cs="Segoe UI"/>
          <w:b/>
          <w:bCs/>
          <w:kern w:val="0"/>
          <w14:ligatures w14:val="none"/>
        </w:rPr>
      </w:pPr>
      <w:r w:rsidRPr="008A4F9F">
        <w:rPr>
          <w:rFonts w:eastAsia="Times New Roman" w:cs="Segoe UI"/>
          <w:b/>
          <w:bCs/>
          <w:kern w:val="0"/>
          <w14:ligatures w14:val="none"/>
        </w:rPr>
        <w:t>DRUG INTERACTIONS</w:t>
      </w:r>
    </w:p>
    <w:p w14:paraId="4AA7DD90" w14:textId="575DF8E9" w:rsidR="00E15027" w:rsidRPr="008A4F9F" w:rsidRDefault="00143A67" w:rsidP="00143A67">
      <w:pPr>
        <w:shd w:val="clear" w:color="auto" w:fill="FFFFFF"/>
        <w:spacing w:after="105" w:line="255" w:lineRule="atLeast"/>
        <w:rPr>
          <w:rFonts w:eastAsia="Times New Roman" w:cs="Segoe UI"/>
          <w:kern w:val="0"/>
          <w14:ligatures w14:val="none"/>
        </w:rPr>
      </w:pPr>
      <w:r w:rsidRPr="008A4F9F">
        <w:rPr>
          <w:rFonts w:eastAsia="Times New Roman" w:cs="Segoe UI"/>
          <w:kern w:val="0"/>
          <w14:ligatures w14:val="none"/>
        </w:rPr>
        <w:t>Drugs or herbal products that induce certain</w:t>
      </w:r>
      <w:r w:rsidR="009E2329" w:rsidRPr="008A4F9F">
        <w:rPr>
          <w:rFonts w:eastAsia="Times New Roman" w:cs="Segoe UI"/>
          <w:kern w:val="0"/>
          <w14:ligatures w14:val="none"/>
        </w:rPr>
        <w:t xml:space="preserve"> </w:t>
      </w:r>
      <w:r w:rsidRPr="008A4F9F">
        <w:rPr>
          <w:rFonts w:eastAsia="Times New Roman" w:cs="Segoe UI"/>
          <w:kern w:val="0"/>
          <w14:ligatures w14:val="none"/>
        </w:rPr>
        <w:t>enzyme</w:t>
      </w:r>
      <w:r w:rsidR="00C344D5" w:rsidRPr="008A4F9F">
        <w:rPr>
          <w:rFonts w:eastAsia="Times New Roman" w:cs="Segoe UI"/>
          <w:kern w:val="0"/>
          <w14:ligatures w14:val="none"/>
        </w:rPr>
        <w:t xml:space="preserve"> inducers</w:t>
      </w:r>
      <w:r w:rsidRPr="008A4F9F">
        <w:rPr>
          <w:rFonts w:eastAsia="Times New Roman" w:cs="Segoe UI"/>
          <w:kern w:val="0"/>
          <w14:ligatures w14:val="none"/>
        </w:rPr>
        <w:t>, including CYP3A4, may decrease the effectiveness of TWIRLA or increase breakthrough bleeding. Counsel patients to use a back-up or alternative method of contraception when enzyme inducers are used with TWIRLA.</w:t>
      </w:r>
      <w:r w:rsidR="00324938" w:rsidRPr="008A4F9F">
        <w:rPr>
          <w:rFonts w:eastAsia="Times New Roman" w:cs="Segoe UI"/>
          <w:kern w:val="0"/>
          <w14:ligatures w14:val="none"/>
        </w:rPr>
        <w:t xml:space="preserve"> </w:t>
      </w:r>
    </w:p>
    <w:p w14:paraId="4C07ADAD" w14:textId="3E2FCBBD" w:rsidR="00143A67" w:rsidRDefault="00143A67" w:rsidP="00143A67">
      <w:pPr>
        <w:shd w:val="clear" w:color="auto" w:fill="FFFFFF"/>
        <w:spacing w:after="105" w:line="255" w:lineRule="atLeast"/>
        <w:rPr>
          <w:rFonts w:ascii="Helvetica Neue LT 57 Condensed" w:eastAsia="Times New Roman" w:hAnsi="Helvetica Neue LT 57 Condensed" w:cs="Segoe UI"/>
          <w:kern w:val="0"/>
          <w14:ligatures w14:val="none"/>
        </w:rPr>
      </w:pPr>
    </w:p>
    <w:p w14:paraId="3175E797" w14:textId="7ECC8E5E" w:rsidR="000F0B7E" w:rsidRPr="008A4F9F" w:rsidRDefault="000F0B7E" w:rsidP="00143A67">
      <w:pPr>
        <w:shd w:val="clear" w:color="auto" w:fill="FFFFFF"/>
        <w:spacing w:after="105" w:line="255" w:lineRule="atLeast"/>
        <w:rPr>
          <w:rFonts w:eastAsia="Times New Roman" w:cs="Segoe UI"/>
          <w:b/>
          <w:bCs/>
          <w:kern w:val="0"/>
          <w14:ligatures w14:val="none"/>
        </w:rPr>
      </w:pPr>
      <w:r w:rsidRPr="008A4F9F">
        <w:rPr>
          <w:rFonts w:eastAsia="Times New Roman" w:cs="Segoe UI"/>
          <w:b/>
          <w:bCs/>
          <w:kern w:val="0"/>
          <w14:ligatures w14:val="none"/>
        </w:rPr>
        <w:t>USE IN SPECIFIC POPULATIONS</w:t>
      </w:r>
    </w:p>
    <w:p w14:paraId="35499FB9" w14:textId="7700374E" w:rsidR="000F0B7E" w:rsidRPr="008A4F9F" w:rsidRDefault="000F0B7E" w:rsidP="000F0B7E">
      <w:pPr>
        <w:pStyle w:val="ListParagraph"/>
        <w:numPr>
          <w:ilvl w:val="0"/>
          <w:numId w:val="2"/>
        </w:numPr>
        <w:shd w:val="clear" w:color="auto" w:fill="FFFFFF"/>
        <w:spacing w:after="105" w:line="255" w:lineRule="atLeast"/>
        <w:rPr>
          <w:rFonts w:eastAsia="Times New Roman" w:cs="Segoe UI"/>
          <w:kern w:val="0"/>
          <w14:ligatures w14:val="none"/>
        </w:rPr>
      </w:pPr>
      <w:r w:rsidRPr="008A4F9F">
        <w:rPr>
          <w:rFonts w:eastAsia="Times New Roman" w:cs="Segoe UI"/>
          <w:kern w:val="0"/>
          <w14:ligatures w14:val="none"/>
        </w:rPr>
        <w:t>CHCs can reduce milk production in breastfeeding women. Advise the nursing woman to use another method of contraception while breastfeeding.</w:t>
      </w:r>
    </w:p>
    <w:p w14:paraId="117D8FAF" w14:textId="3D957959" w:rsidR="00BD1EE9" w:rsidRDefault="000F0B7E" w:rsidP="00BD1EE9">
      <w:pPr>
        <w:pStyle w:val="ListParagraph"/>
        <w:numPr>
          <w:ilvl w:val="0"/>
          <w:numId w:val="2"/>
        </w:numPr>
        <w:shd w:val="clear" w:color="auto" w:fill="FFFFFF"/>
        <w:spacing w:after="105" w:line="255" w:lineRule="atLeast"/>
        <w:rPr>
          <w:rFonts w:eastAsia="Times New Roman" w:cs="Segoe UI"/>
          <w:kern w:val="0"/>
          <w14:ligatures w14:val="none"/>
        </w:rPr>
      </w:pPr>
      <w:proofErr w:type="spellStart"/>
      <w:r w:rsidRPr="008A4F9F">
        <w:rPr>
          <w:rFonts w:eastAsia="Times New Roman" w:cs="Segoe UI"/>
          <w:kern w:val="0"/>
          <w14:ligatures w14:val="none"/>
        </w:rPr>
        <w:t>Twirla</w:t>
      </w:r>
      <w:proofErr w:type="spellEnd"/>
      <w:r w:rsidRPr="008A4F9F">
        <w:rPr>
          <w:rFonts w:eastAsia="Times New Roman" w:cs="Segoe UI"/>
          <w:kern w:val="0"/>
          <w14:ligatures w14:val="none"/>
        </w:rPr>
        <w:t xml:space="preserve"> is not indicated in females before menarche or postmenopausal women.</w:t>
      </w:r>
    </w:p>
    <w:p w14:paraId="52D7F59D" w14:textId="77777777" w:rsidR="00BD1EE9" w:rsidRPr="00BD1EE9" w:rsidRDefault="00BD1EE9" w:rsidP="00BD1EE9">
      <w:pPr>
        <w:shd w:val="clear" w:color="auto" w:fill="FFFFFF"/>
        <w:spacing w:after="105" w:line="255" w:lineRule="atLeast"/>
        <w:rPr>
          <w:rFonts w:eastAsia="Times New Roman" w:cs="Segoe UI"/>
          <w:kern w:val="0"/>
          <w14:ligatures w14:val="none"/>
        </w:rPr>
      </w:pPr>
    </w:p>
    <w:p w14:paraId="238B056E" w14:textId="09981AFF" w:rsidR="00143A67" w:rsidRPr="008A4F9F" w:rsidRDefault="00143A67" w:rsidP="00143A67">
      <w:pPr>
        <w:shd w:val="clear" w:color="auto" w:fill="FFFFFF"/>
        <w:spacing w:after="0" w:line="255" w:lineRule="atLeast"/>
        <w:rPr>
          <w:rFonts w:eastAsia="Times New Roman" w:cs="Segoe UI"/>
          <w:color w:val="6C6D70"/>
          <w:kern w:val="0"/>
          <w14:ligatures w14:val="none"/>
        </w:rPr>
      </w:pPr>
      <w:r w:rsidRPr="008A4F9F">
        <w:rPr>
          <w:rFonts w:eastAsia="Times New Roman" w:cs="Segoe UI"/>
          <w:kern w:val="0"/>
          <w14:ligatures w14:val="none"/>
        </w:rPr>
        <w:t>To report </w:t>
      </w:r>
      <w:r w:rsidRPr="008A4F9F">
        <w:rPr>
          <w:rFonts w:eastAsia="Times New Roman" w:cs="Segoe UI"/>
          <w:b/>
          <w:bCs/>
          <w:kern w:val="0"/>
          <w14:ligatures w14:val="none"/>
        </w:rPr>
        <w:t>SUSPECTED ADVERSE REACTIONS</w:t>
      </w:r>
      <w:r w:rsidRPr="008A4F9F">
        <w:rPr>
          <w:rFonts w:eastAsia="Times New Roman" w:cs="Segoe UI"/>
          <w:kern w:val="0"/>
          <w14:ligatures w14:val="none"/>
        </w:rPr>
        <w:t>, call Exeltis at 1</w:t>
      </w:r>
      <w:r w:rsidRPr="008A4F9F">
        <w:rPr>
          <w:rFonts w:eastAsia="Times New Roman" w:cs="Segoe UI"/>
          <w:kern w:val="0"/>
          <w14:ligatures w14:val="none"/>
        </w:rPr>
        <w:noBreakHyphen/>
        <w:t>877</w:t>
      </w:r>
      <w:r w:rsidRPr="008A4F9F">
        <w:rPr>
          <w:rFonts w:eastAsia="Times New Roman" w:cs="Segoe UI"/>
          <w:kern w:val="0"/>
          <w14:ligatures w14:val="none"/>
        </w:rPr>
        <w:noBreakHyphen/>
        <w:t>324</w:t>
      </w:r>
      <w:r w:rsidRPr="008A4F9F">
        <w:rPr>
          <w:rFonts w:eastAsia="Times New Roman" w:cs="Segoe UI"/>
          <w:kern w:val="0"/>
          <w14:ligatures w14:val="none"/>
        </w:rPr>
        <w:noBreakHyphen/>
        <w:t>9349 or FDA at </w:t>
      </w:r>
      <w:hyperlink r:id="rId9" w:tgtFrame="_blank" w:history="1">
        <w:r w:rsidRPr="008A4F9F">
          <w:rPr>
            <w:rFonts w:eastAsia="Times New Roman" w:cs="Segoe UI"/>
            <w:color w:val="007BFF"/>
            <w:kern w:val="0"/>
            <w:u w:val="single"/>
            <w14:ligatures w14:val="none"/>
          </w:rPr>
          <w:t>www.fda.gov/medwatch</w:t>
        </w:r>
      </w:hyperlink>
      <w:r w:rsidRPr="008A4F9F">
        <w:rPr>
          <w:rFonts w:eastAsia="Times New Roman" w:cs="Segoe UI"/>
          <w:color w:val="6C6D70"/>
          <w:kern w:val="0"/>
          <w14:ligatures w14:val="none"/>
        </w:rPr>
        <w:t> </w:t>
      </w:r>
      <w:r w:rsidRPr="008A4F9F">
        <w:rPr>
          <w:rFonts w:eastAsia="Times New Roman" w:cs="Segoe UI"/>
          <w:kern w:val="0"/>
          <w14:ligatures w14:val="none"/>
        </w:rPr>
        <w:t>or </w:t>
      </w:r>
      <w:hyperlink r:id="rId10" w:history="1">
        <w:r w:rsidRPr="008A4F9F">
          <w:rPr>
            <w:rFonts w:eastAsia="Times New Roman" w:cs="Segoe UI"/>
            <w:color w:val="007BFF"/>
            <w:kern w:val="0"/>
            <w:u w:val="single"/>
            <w14:ligatures w14:val="none"/>
          </w:rPr>
          <w:t>1</w:t>
        </w:r>
        <w:r w:rsidRPr="008A4F9F">
          <w:rPr>
            <w:rFonts w:eastAsia="Times New Roman" w:cs="Segoe UI"/>
            <w:color w:val="007BFF"/>
            <w:kern w:val="0"/>
            <w:u w:val="single"/>
            <w14:ligatures w14:val="none"/>
          </w:rPr>
          <w:noBreakHyphen/>
          <w:t>800</w:t>
        </w:r>
        <w:r w:rsidRPr="008A4F9F">
          <w:rPr>
            <w:rFonts w:eastAsia="Times New Roman" w:cs="Segoe UI"/>
            <w:color w:val="007BFF"/>
            <w:kern w:val="0"/>
            <w:u w:val="single"/>
            <w14:ligatures w14:val="none"/>
          </w:rPr>
          <w:noBreakHyphen/>
          <w:t>FDA</w:t>
        </w:r>
        <w:r w:rsidRPr="008A4F9F">
          <w:rPr>
            <w:rFonts w:eastAsia="Times New Roman" w:cs="Segoe UI"/>
            <w:color w:val="007BFF"/>
            <w:kern w:val="0"/>
            <w:u w:val="single"/>
            <w14:ligatures w14:val="none"/>
          </w:rPr>
          <w:noBreakHyphen/>
          <w:t>1088</w:t>
        </w:r>
      </w:hyperlink>
      <w:r w:rsidRPr="008A4F9F">
        <w:rPr>
          <w:rFonts w:eastAsia="Times New Roman" w:cs="Segoe UI"/>
          <w:color w:val="6C6D70"/>
          <w:kern w:val="0"/>
          <w14:ligatures w14:val="none"/>
        </w:rPr>
        <w:t>.</w:t>
      </w:r>
    </w:p>
    <w:p w14:paraId="202E0707" w14:textId="73823F32" w:rsidR="00143A67" w:rsidRDefault="00143A67" w:rsidP="00143A67">
      <w:pPr>
        <w:shd w:val="clear" w:color="auto" w:fill="FFFFFF"/>
        <w:spacing w:after="0" w:line="255" w:lineRule="atLeast"/>
        <w:rPr>
          <w:rFonts w:ascii="Helvetica Neue LT 57 Condensed" w:eastAsia="Times New Roman" w:hAnsi="Helvetica Neue LT 57 Condensed" w:cs="Segoe UI"/>
          <w:b/>
          <w:bCs/>
          <w:kern w:val="0"/>
          <w14:ligatures w14:val="none"/>
        </w:rPr>
      </w:pPr>
    </w:p>
    <w:p w14:paraId="2BAB5A3A" w14:textId="78E82C1E" w:rsidR="00143A67" w:rsidRPr="008A4F9F" w:rsidRDefault="00143A67" w:rsidP="00143A67">
      <w:pPr>
        <w:shd w:val="clear" w:color="auto" w:fill="FFFFFF"/>
        <w:spacing w:after="0" w:line="255" w:lineRule="atLeast"/>
        <w:rPr>
          <w:rFonts w:eastAsia="Times New Roman" w:cs="Segoe UI"/>
          <w:color w:val="6C6D70"/>
          <w:kern w:val="0"/>
          <w14:ligatures w14:val="none"/>
        </w:rPr>
      </w:pPr>
      <w:r w:rsidRPr="008A4F9F">
        <w:rPr>
          <w:rFonts w:eastAsia="Times New Roman" w:cs="Segoe UI"/>
          <w:b/>
          <w:bCs/>
          <w:kern w:val="0"/>
          <w14:ligatures w14:val="none"/>
        </w:rPr>
        <w:t xml:space="preserve">Please see </w:t>
      </w:r>
      <w:r w:rsidR="008A4F9F">
        <w:rPr>
          <w:rFonts w:eastAsia="Times New Roman" w:cs="Segoe UI"/>
          <w:b/>
          <w:bCs/>
          <w:kern w:val="0"/>
          <w14:ligatures w14:val="none"/>
        </w:rPr>
        <w:t>[PLACEMENT]</w:t>
      </w:r>
      <w:ins w:id="0" w:author="Microsoft Word" w:date="2025-01-28T10:57:00Z" w16du:dateUtc="2025-01-28T15:57:00Z">
        <w:r w:rsidR="008A4F9F">
          <w:rPr>
            <w:rFonts w:eastAsia="Times New Roman" w:cs="Segoe UI"/>
            <w:b/>
            <w:bCs/>
            <w:kern w:val="0"/>
            <w14:ligatures w14:val="none"/>
          </w:rPr>
          <w:t xml:space="preserve"> </w:t>
        </w:r>
        <w:r w:rsidR="00117B08">
          <w:rPr>
            <w:rFonts w:eastAsia="Times New Roman" w:cs="Segoe UI"/>
            <w:b/>
            <w:bCs/>
            <w:kern w:val="0"/>
            <w14:ligatures w14:val="none"/>
          </w:rPr>
          <w:t>for</w:t>
        </w:r>
      </w:ins>
      <w:r w:rsidR="00117B08">
        <w:rPr>
          <w:rFonts w:eastAsia="Times New Roman" w:cs="Segoe UI"/>
          <w:b/>
          <w:bCs/>
          <w:kern w:val="0"/>
          <w14:ligatures w14:val="none"/>
        </w:rPr>
        <w:t xml:space="preserve"> </w:t>
      </w:r>
      <w:r w:rsidRPr="008A4F9F">
        <w:rPr>
          <w:rFonts w:eastAsia="Times New Roman" w:cs="Segoe UI"/>
          <w:b/>
          <w:bCs/>
          <w:kern w:val="0"/>
          <w14:ligatures w14:val="none"/>
        </w:rPr>
        <w:t>full </w:t>
      </w:r>
      <w:hyperlink r:id="rId11" w:tgtFrame="_blank" w:history="1">
        <w:r w:rsidRPr="008A4F9F">
          <w:rPr>
            <w:rFonts w:eastAsia="Times New Roman" w:cs="Segoe UI"/>
            <w:b/>
            <w:bCs/>
            <w:color w:val="007BFF"/>
            <w:kern w:val="0"/>
            <w:u w:val="single"/>
            <w14:ligatures w14:val="none"/>
          </w:rPr>
          <w:t>Prescribing Information</w:t>
        </w:r>
      </w:hyperlink>
      <w:r w:rsidRPr="008A4F9F">
        <w:rPr>
          <w:rFonts w:eastAsia="Times New Roman" w:cs="Segoe UI"/>
          <w:b/>
          <w:bCs/>
          <w:kern w:val="0"/>
          <w14:ligatures w14:val="none"/>
        </w:rPr>
        <w:t>, including BOXED WARNING</w:t>
      </w:r>
      <w:r w:rsidR="008A4F9F">
        <w:rPr>
          <w:rFonts w:eastAsia="Times New Roman" w:cs="Segoe UI"/>
          <w:b/>
          <w:bCs/>
          <w:kern w:val="0"/>
          <w14:ligatures w14:val="none"/>
        </w:rPr>
        <w:t>,</w:t>
      </w:r>
      <w:r w:rsidR="0026344E" w:rsidRPr="008A4F9F">
        <w:rPr>
          <w:rFonts w:eastAsia="Times New Roman" w:cs="Segoe UI"/>
          <w:b/>
          <w:bCs/>
          <w:kern w:val="0"/>
          <w14:ligatures w14:val="none"/>
        </w:rPr>
        <w:t xml:space="preserve"> for additional Important Safety Information</w:t>
      </w:r>
      <w:r w:rsidRPr="008A4F9F">
        <w:rPr>
          <w:rFonts w:eastAsia="Times New Roman" w:cs="Segoe UI"/>
          <w:b/>
          <w:bCs/>
          <w:kern w:val="0"/>
          <w14:ligatures w14:val="none"/>
        </w:rPr>
        <w:t>.</w:t>
      </w:r>
    </w:p>
    <w:p w14:paraId="67B13FC1" w14:textId="77777777" w:rsidR="00143A67" w:rsidRPr="00143A67" w:rsidRDefault="00143A67" w:rsidP="00143A67">
      <w:pPr>
        <w:shd w:val="clear" w:color="auto" w:fill="FFFFFF"/>
        <w:spacing w:after="0" w:line="240" w:lineRule="auto"/>
        <w:rPr>
          <w:rFonts w:ascii="Segoe UI" w:eastAsia="Times New Roman" w:hAnsi="Segoe UI" w:cs="Segoe UI"/>
          <w:color w:val="212529"/>
          <w:kern w:val="0"/>
          <w14:ligatures w14:val="none"/>
        </w:rPr>
      </w:pPr>
      <w:r w:rsidRPr="00143A67">
        <w:rPr>
          <w:rFonts w:ascii="Segoe UI" w:eastAsia="Times New Roman" w:hAnsi="Segoe UI" w:cs="Segoe UI"/>
          <w:color w:val="212529"/>
          <w:kern w:val="0"/>
          <w14:ligatures w14:val="none"/>
        </w:rPr>
        <w:t> </w:t>
      </w:r>
    </w:p>
    <w:p w14:paraId="2DB28675" w14:textId="672B85FC" w:rsidR="00D8403F" w:rsidRDefault="00D8403F" w:rsidP="00C51998">
      <w:pPr>
        <w:shd w:val="clear" w:color="auto" w:fill="FFFFFF"/>
        <w:spacing w:after="0" w:line="255" w:lineRule="atLeast"/>
      </w:pPr>
    </w:p>
    <w:sectPr w:rsidR="00D8403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DA767" w14:textId="77777777" w:rsidR="005F0029" w:rsidRDefault="005F0029" w:rsidP="00D8403F">
      <w:pPr>
        <w:spacing w:after="0" w:line="240" w:lineRule="auto"/>
      </w:pPr>
      <w:r>
        <w:separator/>
      </w:r>
    </w:p>
  </w:endnote>
  <w:endnote w:type="continuationSeparator" w:id="0">
    <w:p w14:paraId="70A509DE" w14:textId="77777777" w:rsidR="005F0029" w:rsidRDefault="005F0029" w:rsidP="00D8403F">
      <w:pPr>
        <w:spacing w:after="0" w:line="240" w:lineRule="auto"/>
      </w:pPr>
      <w:r>
        <w:continuationSeparator/>
      </w:r>
    </w:p>
  </w:endnote>
  <w:endnote w:type="continuationNotice" w:id="1">
    <w:p w14:paraId="6CD9E1C4" w14:textId="77777777" w:rsidR="00117B08" w:rsidRDefault="00117B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LT 57 Condense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CDB48" w14:textId="1A705786" w:rsidR="00F9353D" w:rsidRDefault="00F9353D">
    <w:pPr>
      <w:pStyle w:val="Footer"/>
    </w:pPr>
    <w:r>
      <w:t>TWI-24-725 R00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1E9FA" w14:textId="77777777" w:rsidR="005F0029" w:rsidRDefault="005F0029" w:rsidP="00D8403F">
      <w:pPr>
        <w:spacing w:after="0" w:line="240" w:lineRule="auto"/>
      </w:pPr>
      <w:r>
        <w:separator/>
      </w:r>
    </w:p>
  </w:footnote>
  <w:footnote w:type="continuationSeparator" w:id="0">
    <w:p w14:paraId="2A8C8148" w14:textId="77777777" w:rsidR="005F0029" w:rsidRDefault="005F0029" w:rsidP="00D8403F">
      <w:pPr>
        <w:spacing w:after="0" w:line="240" w:lineRule="auto"/>
      </w:pPr>
      <w:r>
        <w:continuationSeparator/>
      </w:r>
    </w:p>
  </w:footnote>
  <w:footnote w:type="continuationNotice" w:id="1">
    <w:p w14:paraId="248A5E75" w14:textId="77777777" w:rsidR="00117B08" w:rsidRDefault="00117B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A6479"/>
    <w:multiLevelType w:val="hybridMultilevel"/>
    <w:tmpl w:val="62E20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994482"/>
    <w:multiLevelType w:val="multilevel"/>
    <w:tmpl w:val="C4B627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F802880"/>
    <w:multiLevelType w:val="multilevel"/>
    <w:tmpl w:val="C4B627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48C4542"/>
    <w:multiLevelType w:val="multilevel"/>
    <w:tmpl w:val="C4B627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33A6A28"/>
    <w:multiLevelType w:val="multilevel"/>
    <w:tmpl w:val="C4B627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FC5BC5"/>
    <w:multiLevelType w:val="hybridMultilevel"/>
    <w:tmpl w:val="D5329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54320727">
    <w:abstractNumId w:val="2"/>
  </w:num>
  <w:num w:numId="2" w16cid:durableId="255793233">
    <w:abstractNumId w:val="5"/>
  </w:num>
  <w:num w:numId="3" w16cid:durableId="2042124821">
    <w:abstractNumId w:val="0"/>
  </w:num>
  <w:num w:numId="4" w16cid:durableId="353193413">
    <w:abstractNumId w:val="1"/>
  </w:num>
  <w:num w:numId="5" w16cid:durableId="1953050672">
    <w:abstractNumId w:val="4"/>
  </w:num>
  <w:num w:numId="6" w16cid:durableId="564492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67"/>
    <w:rsid w:val="00005F58"/>
    <w:rsid w:val="00030B2A"/>
    <w:rsid w:val="00040069"/>
    <w:rsid w:val="00045ADA"/>
    <w:rsid w:val="000606A7"/>
    <w:rsid w:val="000B659A"/>
    <w:rsid w:val="000F0B7E"/>
    <w:rsid w:val="00117B08"/>
    <w:rsid w:val="00125D9C"/>
    <w:rsid w:val="00135D96"/>
    <w:rsid w:val="00143A67"/>
    <w:rsid w:val="001832F4"/>
    <w:rsid w:val="001F2987"/>
    <w:rsid w:val="0026344E"/>
    <w:rsid w:val="002C192C"/>
    <w:rsid w:val="00322BF1"/>
    <w:rsid w:val="00324938"/>
    <w:rsid w:val="0033297B"/>
    <w:rsid w:val="004058FE"/>
    <w:rsid w:val="004D74B8"/>
    <w:rsid w:val="005163BB"/>
    <w:rsid w:val="005C0031"/>
    <w:rsid w:val="005F0029"/>
    <w:rsid w:val="00735D47"/>
    <w:rsid w:val="00740D79"/>
    <w:rsid w:val="00872081"/>
    <w:rsid w:val="008A4F9F"/>
    <w:rsid w:val="009449ED"/>
    <w:rsid w:val="009706DA"/>
    <w:rsid w:val="00990703"/>
    <w:rsid w:val="009B727F"/>
    <w:rsid w:val="009E2329"/>
    <w:rsid w:val="00A435FC"/>
    <w:rsid w:val="00BD1EE9"/>
    <w:rsid w:val="00C04CAA"/>
    <w:rsid w:val="00C344D5"/>
    <w:rsid w:val="00C51998"/>
    <w:rsid w:val="00CB6CA5"/>
    <w:rsid w:val="00CC123D"/>
    <w:rsid w:val="00D06450"/>
    <w:rsid w:val="00D8403F"/>
    <w:rsid w:val="00D9634F"/>
    <w:rsid w:val="00E15027"/>
    <w:rsid w:val="00E22734"/>
    <w:rsid w:val="00E83B26"/>
    <w:rsid w:val="00EE0EAD"/>
    <w:rsid w:val="00F73362"/>
    <w:rsid w:val="00F75A6B"/>
    <w:rsid w:val="00F9353D"/>
    <w:rsid w:val="00FA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0658"/>
  <w15:chartTrackingRefBased/>
  <w15:docId w15:val="{73042754-6CF4-4F52-AD05-8830FE2B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A67"/>
    <w:rPr>
      <w:rFonts w:eastAsiaTheme="majorEastAsia" w:cstheme="majorBidi"/>
      <w:color w:val="272727" w:themeColor="text1" w:themeTint="D8"/>
    </w:rPr>
  </w:style>
  <w:style w:type="paragraph" w:styleId="Title">
    <w:name w:val="Title"/>
    <w:basedOn w:val="Normal"/>
    <w:next w:val="Normal"/>
    <w:link w:val="TitleChar"/>
    <w:uiPriority w:val="10"/>
    <w:qFormat/>
    <w:rsid w:val="00143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A67"/>
    <w:pPr>
      <w:spacing w:before="160"/>
      <w:jc w:val="center"/>
    </w:pPr>
    <w:rPr>
      <w:i/>
      <w:iCs/>
      <w:color w:val="404040" w:themeColor="text1" w:themeTint="BF"/>
    </w:rPr>
  </w:style>
  <w:style w:type="character" w:customStyle="1" w:styleId="QuoteChar">
    <w:name w:val="Quote Char"/>
    <w:basedOn w:val="DefaultParagraphFont"/>
    <w:link w:val="Quote"/>
    <w:uiPriority w:val="29"/>
    <w:rsid w:val="00143A67"/>
    <w:rPr>
      <w:i/>
      <w:iCs/>
      <w:color w:val="404040" w:themeColor="text1" w:themeTint="BF"/>
    </w:rPr>
  </w:style>
  <w:style w:type="paragraph" w:styleId="ListParagraph">
    <w:name w:val="List Paragraph"/>
    <w:basedOn w:val="Normal"/>
    <w:uiPriority w:val="34"/>
    <w:qFormat/>
    <w:rsid w:val="00143A67"/>
    <w:pPr>
      <w:ind w:left="720"/>
      <w:contextualSpacing/>
    </w:pPr>
  </w:style>
  <w:style w:type="character" w:styleId="IntenseEmphasis">
    <w:name w:val="Intense Emphasis"/>
    <w:basedOn w:val="DefaultParagraphFont"/>
    <w:uiPriority w:val="21"/>
    <w:qFormat/>
    <w:rsid w:val="00143A67"/>
    <w:rPr>
      <w:i/>
      <w:iCs/>
      <w:color w:val="0F4761" w:themeColor="accent1" w:themeShade="BF"/>
    </w:rPr>
  </w:style>
  <w:style w:type="paragraph" w:styleId="IntenseQuote">
    <w:name w:val="Intense Quote"/>
    <w:basedOn w:val="Normal"/>
    <w:next w:val="Normal"/>
    <w:link w:val="IntenseQuoteChar"/>
    <w:uiPriority w:val="30"/>
    <w:qFormat/>
    <w:rsid w:val="00143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A67"/>
    <w:rPr>
      <w:i/>
      <w:iCs/>
      <w:color w:val="0F4761" w:themeColor="accent1" w:themeShade="BF"/>
    </w:rPr>
  </w:style>
  <w:style w:type="character" w:styleId="IntenseReference">
    <w:name w:val="Intense Reference"/>
    <w:basedOn w:val="DefaultParagraphFont"/>
    <w:uiPriority w:val="32"/>
    <w:qFormat/>
    <w:rsid w:val="00143A67"/>
    <w:rPr>
      <w:b/>
      <w:bCs/>
      <w:smallCaps/>
      <w:color w:val="0F4761" w:themeColor="accent1" w:themeShade="BF"/>
      <w:spacing w:val="5"/>
    </w:rPr>
  </w:style>
  <w:style w:type="paragraph" w:styleId="Revision">
    <w:name w:val="Revision"/>
    <w:hidden/>
    <w:uiPriority w:val="99"/>
    <w:semiHidden/>
    <w:rsid w:val="00143A67"/>
    <w:pPr>
      <w:spacing w:after="0" w:line="240" w:lineRule="auto"/>
    </w:pPr>
  </w:style>
  <w:style w:type="character" w:styleId="CommentReference">
    <w:name w:val="annotation reference"/>
    <w:basedOn w:val="DefaultParagraphFont"/>
    <w:uiPriority w:val="99"/>
    <w:semiHidden/>
    <w:unhideWhenUsed/>
    <w:rsid w:val="001832F4"/>
    <w:rPr>
      <w:sz w:val="16"/>
      <w:szCs w:val="16"/>
    </w:rPr>
  </w:style>
  <w:style w:type="paragraph" w:styleId="CommentText">
    <w:name w:val="annotation text"/>
    <w:basedOn w:val="Normal"/>
    <w:link w:val="CommentTextChar"/>
    <w:uiPriority w:val="99"/>
    <w:unhideWhenUsed/>
    <w:rsid w:val="001832F4"/>
    <w:pPr>
      <w:spacing w:line="240" w:lineRule="auto"/>
    </w:pPr>
    <w:rPr>
      <w:sz w:val="20"/>
      <w:szCs w:val="20"/>
    </w:rPr>
  </w:style>
  <w:style w:type="character" w:customStyle="1" w:styleId="CommentTextChar">
    <w:name w:val="Comment Text Char"/>
    <w:basedOn w:val="DefaultParagraphFont"/>
    <w:link w:val="CommentText"/>
    <w:uiPriority w:val="99"/>
    <w:rsid w:val="001832F4"/>
    <w:rPr>
      <w:sz w:val="20"/>
      <w:szCs w:val="20"/>
    </w:rPr>
  </w:style>
  <w:style w:type="paragraph" w:styleId="CommentSubject">
    <w:name w:val="annotation subject"/>
    <w:basedOn w:val="CommentText"/>
    <w:next w:val="CommentText"/>
    <w:link w:val="CommentSubjectChar"/>
    <w:uiPriority w:val="99"/>
    <w:semiHidden/>
    <w:unhideWhenUsed/>
    <w:rsid w:val="001832F4"/>
    <w:rPr>
      <w:b/>
      <w:bCs/>
    </w:rPr>
  </w:style>
  <w:style w:type="character" w:customStyle="1" w:styleId="CommentSubjectChar">
    <w:name w:val="Comment Subject Char"/>
    <w:basedOn w:val="CommentTextChar"/>
    <w:link w:val="CommentSubject"/>
    <w:uiPriority w:val="99"/>
    <w:semiHidden/>
    <w:rsid w:val="001832F4"/>
    <w:rPr>
      <w:b/>
      <w:bCs/>
      <w:sz w:val="20"/>
      <w:szCs w:val="20"/>
    </w:rPr>
  </w:style>
  <w:style w:type="paragraph" w:styleId="Header">
    <w:name w:val="header"/>
    <w:basedOn w:val="Normal"/>
    <w:link w:val="HeaderChar"/>
    <w:uiPriority w:val="99"/>
    <w:unhideWhenUsed/>
    <w:rsid w:val="00D84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03F"/>
  </w:style>
  <w:style w:type="paragraph" w:styleId="Footer">
    <w:name w:val="footer"/>
    <w:basedOn w:val="Normal"/>
    <w:link w:val="FooterChar"/>
    <w:uiPriority w:val="99"/>
    <w:unhideWhenUsed/>
    <w:rsid w:val="00D84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198276">
      <w:bodyDiv w:val="1"/>
      <w:marLeft w:val="0"/>
      <w:marRight w:val="0"/>
      <w:marTop w:val="0"/>
      <w:marBottom w:val="0"/>
      <w:divBdr>
        <w:top w:val="none" w:sz="0" w:space="0" w:color="auto"/>
        <w:left w:val="none" w:sz="0" w:space="0" w:color="auto"/>
        <w:bottom w:val="none" w:sz="0" w:space="0" w:color="auto"/>
        <w:right w:val="none" w:sz="0" w:space="0" w:color="auto"/>
      </w:divBdr>
      <w:divsChild>
        <w:div w:id="657272060">
          <w:marLeft w:val="0"/>
          <w:marRight w:val="0"/>
          <w:marTop w:val="0"/>
          <w:marBottom w:val="300"/>
          <w:divBdr>
            <w:top w:val="single" w:sz="12" w:space="8" w:color="6C6D70"/>
            <w:left w:val="single" w:sz="12" w:space="8" w:color="6C6D70"/>
            <w:bottom w:val="single" w:sz="12" w:space="8" w:color="6C6D70"/>
            <w:right w:val="single" w:sz="12" w:space="8" w:color="6C6D7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wirla.com/hcp/pdf/Twirla%20FINAL%20USPI%20PPI%20IFU.pdf" TargetMode="External"/><Relationship Id="rId5" Type="http://schemas.openxmlformats.org/officeDocument/2006/relationships/settings" Target="settings.xml"/><Relationship Id="rId10" Type="http://schemas.openxmlformats.org/officeDocument/2006/relationships/hyperlink" Target="tel:1-800-332-1088" TargetMode="External"/><Relationship Id="rId4" Type="http://schemas.openxmlformats.org/officeDocument/2006/relationships/styles" Target="styles.xml"/><Relationship Id="rId9" Type="http://schemas.openxmlformats.org/officeDocument/2006/relationships/hyperlink" Target="https://www.fda.gov/medwat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2A59A355309C44ADAF0B251BA78A2F" ma:contentTypeVersion="15" ma:contentTypeDescription="Create a new document." ma:contentTypeScope="" ma:versionID="2c670c71e5009f264e899c92382bf074">
  <xsd:schema xmlns:xsd="http://www.w3.org/2001/XMLSchema" xmlns:xs="http://www.w3.org/2001/XMLSchema" xmlns:p="http://schemas.microsoft.com/office/2006/metadata/properties" xmlns:ns2="9316ffa3-81ff-4f70-9d22-85777cd9d41b" xmlns:ns3="48f89f00-60bc-42cb-8f1f-d012d27133a8" targetNamespace="http://schemas.microsoft.com/office/2006/metadata/properties" ma:root="true" ma:fieldsID="3366224c044d1423d7347722910f8d4c" ns2:_="" ns3:_="">
    <xsd:import namespace="9316ffa3-81ff-4f70-9d22-85777cd9d41b"/>
    <xsd:import namespace="48f89f00-60bc-42cb-8f1f-d012d27133a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6ffa3-81ff-4f70-9d22-85777cd9d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45a0ae3-0f24-4b89-8b42-495d7040162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f89f00-60bc-42cb-8f1f-d012d27133a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57d4bec-b6b2-4ed5-89fd-271579d61d99}" ma:internalName="TaxCatchAll" ma:showField="CatchAllData" ma:web="48f89f00-60bc-42cb-8f1f-d012d27133a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60F3F0-9EBF-4C22-90FE-D4BC3D88E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6ffa3-81ff-4f70-9d22-85777cd9d41b"/>
    <ds:schemaRef ds:uri="48f89f00-60bc-42cb-8f1f-d012d2713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029E58-3A9C-4AA9-A438-B491104DAA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Drouet</dc:creator>
  <cp:keywords/>
  <dc:description/>
  <cp:lastModifiedBy>Jenny McNeil</cp:lastModifiedBy>
  <cp:revision>7</cp:revision>
  <dcterms:created xsi:type="dcterms:W3CDTF">2024-11-08T20:26:00Z</dcterms:created>
  <dcterms:modified xsi:type="dcterms:W3CDTF">2025-01-28T20:16:00Z</dcterms:modified>
</cp:coreProperties>
</file>